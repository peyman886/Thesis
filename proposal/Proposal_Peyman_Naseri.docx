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99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49"/>
        <w:gridCol w:w="360"/>
      </w:tblGrid>
      <w:tr w:rsidR="00122F1C" w:rsidRPr="00C81DA6" w14:paraId="57BA9098" w14:textId="77777777" w:rsidTr="00303BFF">
        <w:trPr>
          <w:trHeight w:val="840"/>
        </w:trPr>
        <w:tc>
          <w:tcPr>
            <w:tcW w:w="9909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42E8F35" w14:textId="4F3E1F4B" w:rsidR="00122F1C" w:rsidRPr="00C81DA6" w:rsidRDefault="00122F1C" w:rsidP="00303BFF">
            <w:pPr>
              <w:bidi/>
              <w:jc w:val="center"/>
              <w:rPr>
                <w:sz w:val="16"/>
                <w:szCs w:val="16"/>
                <w:lang w:bidi="fa-IR"/>
              </w:rPr>
            </w:pP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29C6E7" wp14:editId="4B8F3056">
                      <wp:simplePos x="0" y="0"/>
                      <wp:positionH relativeFrom="column">
                        <wp:posOffset>1938655</wp:posOffset>
                      </wp:positionH>
                      <wp:positionV relativeFrom="paragraph">
                        <wp:posOffset>1186815</wp:posOffset>
                      </wp:positionV>
                      <wp:extent cx="2374265" cy="140398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E14C4" w14:textId="77777777" w:rsidR="00122F1C" w:rsidRPr="00C17566" w:rsidRDefault="00122F1C" w:rsidP="00122F1C">
                                  <w:pPr>
                                    <w:bidi/>
                                    <w:jc w:val="center"/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دانشگاه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غ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ردولت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ی-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غ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رانتفاع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ی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خاتم</w:t>
                                  </w:r>
                                </w:p>
                                <w:p w14:paraId="267F66CA" w14:textId="77777777" w:rsidR="00122F1C" w:rsidRPr="00C17566" w:rsidRDefault="00122F1C" w:rsidP="00122F1C">
                                  <w:pPr>
                                    <w:bidi/>
                                    <w:jc w:val="center"/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دانش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ده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اس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17566"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TeIAS</w:t>
                                  </w:r>
                                  <w:proofErr w:type="spellEnd"/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  <w:p w14:paraId="00972715" w14:textId="77777777" w:rsidR="00122F1C" w:rsidRPr="00C17566" w:rsidRDefault="00122F1C" w:rsidP="00122F1C">
                                  <w:pPr>
                                    <w:bidi/>
                                    <w:jc w:val="center"/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گروه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علوم</w:t>
                                  </w:r>
                                  <w:r w:rsidRPr="00C17566">
                                    <w:rPr>
                                      <w:rFonts w:ascii="B Nazanin" w:hAnsi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17566">
                                    <w:rPr>
                                      <w:rFonts w:ascii="B Nazanin" w:hAnsi="B Nazanin" w:hint="eastAsi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داده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9C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7" o:spid="_x0000_s1026" type="#_x0000_t202" style="position:absolute;left:0;text-align:left;margin-left:152.65pt;margin-top:93.45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6aEAIAAPc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" filled="f" stroked="f">
                      <v:textbox style="mso-fit-shape-to-text:t">
                        <w:txbxContent>
                          <w:p w14:paraId="384E14C4" w14:textId="77777777" w:rsidR="00122F1C" w:rsidRPr="00C17566" w:rsidRDefault="00122F1C" w:rsidP="00122F1C">
                            <w:pPr>
                              <w:bidi/>
                              <w:jc w:val="center"/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دانشگاه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غ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ردولت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ی-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غ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رانتفاع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ی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خاتم</w:t>
                            </w:r>
                          </w:p>
                          <w:p w14:paraId="267F66CA" w14:textId="77777777" w:rsidR="00122F1C" w:rsidRPr="00C17566" w:rsidRDefault="00122F1C" w:rsidP="00122F1C">
                            <w:pPr>
                              <w:bidi/>
                              <w:jc w:val="center"/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دانش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>ک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ده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ت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اس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17566">
                              <w:rPr>
                                <w:b/>
                                <w:bCs/>
                                <w:lang w:bidi="fa-IR"/>
                              </w:rPr>
                              <w:t>TeIAS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00972715" w14:textId="77777777" w:rsidR="00122F1C" w:rsidRPr="00C17566" w:rsidRDefault="00122F1C" w:rsidP="00122F1C">
                            <w:pPr>
                              <w:bidi/>
                              <w:jc w:val="center"/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گروه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علوم</w:t>
                            </w:r>
                            <w:r w:rsidRPr="00C17566">
                              <w:rPr>
                                <w:rFonts w:ascii="B Nazanin" w:hAnsi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17566">
                              <w:rPr>
                                <w:rFonts w:ascii="B Nazanin" w:hAnsi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داده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1DA6">
              <w:rPr>
                <w:noProof/>
                <w:sz w:val="16"/>
                <w:szCs w:val="16"/>
              </w:rPr>
              <w:drawing>
                <wp:inline distT="0" distB="0" distL="0" distR="0" wp14:anchorId="1DCC0E52" wp14:editId="6ED4F981">
                  <wp:extent cx="1034415" cy="104203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8DDCA" w14:textId="77777777" w:rsidR="00122F1C" w:rsidRPr="00C81DA6" w:rsidRDefault="00122F1C" w:rsidP="00303BFF">
            <w:pPr>
              <w:bidi/>
              <w:jc w:val="center"/>
              <w:rPr>
                <w:sz w:val="16"/>
                <w:szCs w:val="16"/>
                <w:lang w:bidi="fa-IR"/>
              </w:rPr>
            </w:pPr>
          </w:p>
          <w:p w14:paraId="55A159D6" w14:textId="77777777" w:rsidR="00122F1C" w:rsidRPr="00C81DA6" w:rsidRDefault="00122F1C" w:rsidP="00303BFF">
            <w:pPr>
              <w:bidi/>
              <w:jc w:val="center"/>
              <w:rPr>
                <w:sz w:val="16"/>
                <w:szCs w:val="16"/>
                <w:lang w:bidi="fa-IR"/>
              </w:rPr>
            </w:pPr>
          </w:p>
          <w:p w14:paraId="2A003D36" w14:textId="77777777" w:rsidR="00122F1C" w:rsidRPr="00C81DA6" w:rsidRDefault="00122F1C" w:rsidP="00303BFF">
            <w:pPr>
              <w:bidi/>
              <w:jc w:val="center"/>
              <w:rPr>
                <w:sz w:val="16"/>
                <w:szCs w:val="16"/>
                <w:lang w:bidi="fa-IR"/>
              </w:rPr>
            </w:pPr>
          </w:p>
          <w:p w14:paraId="66390B9E" w14:textId="77777777" w:rsidR="00122F1C" w:rsidRPr="00C81DA6" w:rsidRDefault="00122F1C" w:rsidP="00303BFF">
            <w:pPr>
              <w:bidi/>
              <w:jc w:val="center"/>
              <w:rPr>
                <w:sz w:val="16"/>
                <w:szCs w:val="16"/>
                <w:rtl/>
                <w:lang w:bidi="fa-IR"/>
              </w:rPr>
            </w:pPr>
          </w:p>
          <w:p w14:paraId="357FA5C9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7D07CD62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2F5F1FBD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  <w:r w:rsidRPr="00C81DA6">
              <w:rPr>
                <w:b/>
                <w:bCs/>
                <w:sz w:val="36"/>
                <w:szCs w:val="36"/>
                <w:rtl/>
              </w:rPr>
              <w:t xml:space="preserve">طرح پیشنهادی پایان نامه </w:t>
            </w:r>
            <w:r w:rsidRPr="00C81DA6">
              <w:rPr>
                <w:b/>
                <w:bCs/>
                <w:sz w:val="36"/>
                <w:szCs w:val="36"/>
                <w:rtl/>
                <w:lang w:bidi="fa-IR"/>
              </w:rPr>
              <w:t>کارشناسی ارشد</w:t>
            </w:r>
          </w:p>
          <w:p w14:paraId="6F51684E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>رشته مهندسی کامپیوتر گرایش علوم داده</w:t>
            </w:r>
          </w:p>
          <w:p w14:paraId="211B5F97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322EE305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4BC81560" w14:textId="77777777" w:rsidR="00122F1C" w:rsidRPr="00C81DA6" w:rsidRDefault="00122F1C" w:rsidP="00303BFF">
            <w:pPr>
              <w:bidi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55E8E68E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62E1B7E4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lang w:bidi="fa-IR"/>
              </w:rPr>
            </w:pPr>
          </w:p>
          <w:p w14:paraId="08588BA9" w14:textId="4B1E580F" w:rsidR="00122F1C" w:rsidRPr="00C81DA6" w:rsidRDefault="00122F1C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>نام</w:t>
            </w:r>
            <w:r w:rsidR="00633738">
              <w:rPr>
                <w:b/>
                <w:bCs/>
                <w:sz w:val="32"/>
                <w:szCs w:val="32"/>
                <w:rtl/>
                <w:lang w:bidi="fa-IR"/>
              </w:rPr>
              <w:t xml:space="preserve"> و نام خانوادگی دانشجو: </w:t>
            </w:r>
            <w:r w:rsidR="00633738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حسین کارگر</w:t>
            </w:r>
          </w:p>
          <w:p w14:paraId="47F2801A" w14:textId="77777777" w:rsidR="00122F1C" w:rsidRPr="00C81DA6" w:rsidRDefault="00122F1C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  <w:p w14:paraId="3D2937A4" w14:textId="54E86845" w:rsidR="00122F1C" w:rsidRPr="00C81DA6" w:rsidRDefault="00122F1C" w:rsidP="000F5E7B">
            <w:pPr>
              <w:bidi/>
              <w:jc w:val="both"/>
              <w:rPr>
                <w:b/>
                <w:bCs/>
                <w:sz w:val="32"/>
                <w:szCs w:val="32"/>
                <w:lang w:bidi="fa-IR"/>
              </w:rPr>
            </w:pP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>شماره دانشجویی:</w:t>
            </w:r>
            <w:r w:rsidR="000F5E7B">
              <w:rPr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0F5E7B">
              <w:rPr>
                <w:b/>
                <w:bCs/>
                <w:sz w:val="32"/>
                <w:szCs w:val="32"/>
                <w:lang w:bidi="fa-IR"/>
              </w:rPr>
              <w:t>4011305965007</w:t>
            </w:r>
          </w:p>
          <w:p w14:paraId="71487261" w14:textId="77777777" w:rsidR="00122F1C" w:rsidRPr="00C81DA6" w:rsidRDefault="00122F1C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  <w:p w14:paraId="0358F159" w14:textId="77777777" w:rsidR="00122F1C" w:rsidRPr="00C81DA6" w:rsidRDefault="00122F1C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>عنوان پایان نامه به فارسی:</w:t>
            </w:r>
            <w:r w:rsidRPr="00C81DA6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</w:p>
          <w:p w14:paraId="69046887" w14:textId="7C12A292" w:rsidR="00122F1C" w:rsidRPr="00C81DA6" w:rsidRDefault="000F5E7B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پیش بینی میزان موفقیت سرمایه گذارهای خطرپذیر</w:t>
            </w:r>
          </w:p>
          <w:p w14:paraId="692AE905" w14:textId="77777777" w:rsidR="00122F1C" w:rsidRPr="00C81DA6" w:rsidRDefault="00122F1C" w:rsidP="00303BFF">
            <w:pPr>
              <w:bidi/>
              <w:jc w:val="both"/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>عنوان پایان نامه به انگلیسی:</w:t>
            </w:r>
          </w:p>
          <w:p w14:paraId="0CBBD69C" w14:textId="0FE31CF7" w:rsidR="00122F1C" w:rsidRDefault="000F5E7B" w:rsidP="00303BFF">
            <w:pPr>
              <w:bidi/>
              <w:rPr>
                <w:b/>
                <w:bCs/>
                <w:sz w:val="36"/>
                <w:szCs w:val="36"/>
                <w:lang w:bidi="fa-IR"/>
              </w:rPr>
            </w:pPr>
            <w:r w:rsidRPr="000F5E7B">
              <w:rPr>
                <w:b/>
                <w:bCs/>
                <w:sz w:val="36"/>
                <w:szCs w:val="36"/>
                <w:lang w:bidi="fa-IR"/>
              </w:rPr>
              <w:t>Predicting the success rate of venture capitalists</w:t>
            </w:r>
          </w:p>
          <w:p w14:paraId="16DAE78E" w14:textId="77777777" w:rsidR="000F5E7B" w:rsidRPr="00C81DA6" w:rsidRDefault="000F5E7B" w:rsidP="000F5E7B">
            <w:pPr>
              <w:bidi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1D24DCDD" w14:textId="1C1344DC" w:rsidR="00122F1C" w:rsidRPr="00C81DA6" w:rsidRDefault="00122F1C" w:rsidP="00303BFF">
            <w:pPr>
              <w:bidi/>
              <w:rPr>
                <w:b/>
                <w:bCs/>
                <w:sz w:val="28"/>
                <w:szCs w:val="28"/>
                <w:lang w:bidi="fa-IR"/>
              </w:rPr>
            </w:pP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C0642E" wp14:editId="4502EB8C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69850</wp:posOffset>
                      </wp:positionV>
                      <wp:extent cx="152400" cy="142875"/>
                      <wp:effectExtent l="0" t="0" r="12700" b="9525"/>
                      <wp:wrapNone/>
                      <wp:docPr id="296" name="Alternate Process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5B0E9BA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lternate Process 296" o:spid="_x0000_s1026" type="#_x0000_t176" style="position:absolute;margin-left:131.2pt;margin-top:5.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" fillcolor="windowText"/>
                  </w:pict>
                </mc:Fallback>
              </mc:AlternateContent>
            </w: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D037DD" wp14:editId="615DF413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99695</wp:posOffset>
                      </wp:positionV>
                      <wp:extent cx="152400" cy="142875"/>
                      <wp:effectExtent l="0" t="0" r="12700" b="9525"/>
                      <wp:wrapNone/>
                      <wp:docPr id="295" name="Alternate Process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D343103" id="Alternate Process 295" o:spid="_x0000_s1026" type="#_x0000_t176" style="position:absolute;margin-left:328.05pt;margin-top:7.8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"/>
                  </w:pict>
                </mc:Fallback>
              </mc:AlternateContent>
            </w: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FBFC91" wp14:editId="51E7AC96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95885</wp:posOffset>
                      </wp:positionV>
                      <wp:extent cx="152400" cy="142875"/>
                      <wp:effectExtent l="0" t="0" r="12700" b="9525"/>
                      <wp:wrapNone/>
                      <wp:docPr id="294" name="Alternate Process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33F52DC" id="Alternate Process 294" o:spid="_x0000_s1026" type="#_x0000_t176" style="position:absolute;margin-left:241.2pt;margin-top:7.55pt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"/>
                  </w:pict>
                </mc:Fallback>
              </mc:AlternateContent>
            </w:r>
            <w:r w:rsidRPr="00C81DA6">
              <w:rPr>
                <w:b/>
                <w:bCs/>
                <w:sz w:val="32"/>
                <w:szCs w:val="32"/>
                <w:rtl/>
                <w:lang w:bidi="fa-IR"/>
              </w:rPr>
              <w:t xml:space="preserve">نوع تحقیق 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>بنیادی</w:t>
            </w: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ab/>
              <w:t xml:space="preserve">  </w:t>
            </w: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ab/>
              <w:t xml:space="preserve"> توصیفی</w:t>
            </w: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ab/>
              <w:t xml:space="preserve">  </w:t>
            </w: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ab/>
              <w:t xml:space="preserve">  کاربردی</w:t>
            </w:r>
          </w:p>
          <w:p w14:paraId="2A39DAFC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  <w:p w14:paraId="0892C114" w14:textId="77777777" w:rsidR="00122F1C" w:rsidRPr="00C81DA6" w:rsidRDefault="00122F1C" w:rsidP="00303BF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</w:p>
          <w:p w14:paraId="0105D358" w14:textId="77777777" w:rsidR="00122F1C" w:rsidRPr="00C81DA6" w:rsidRDefault="00122F1C" w:rsidP="00303BFF">
            <w:pPr>
              <w:bidi/>
              <w:rPr>
                <w:b/>
                <w:bCs/>
                <w:sz w:val="36"/>
                <w:szCs w:val="36"/>
                <w:lang w:bidi="fa-IR"/>
              </w:rPr>
            </w:pPr>
          </w:p>
          <w:p w14:paraId="5789777D" w14:textId="77777777" w:rsidR="00122F1C" w:rsidRPr="00C81DA6" w:rsidRDefault="00122F1C" w:rsidP="00303BFF">
            <w:pPr>
              <w:bidi/>
              <w:rPr>
                <w:b/>
                <w:bCs/>
                <w:sz w:val="36"/>
                <w:szCs w:val="36"/>
                <w:lang w:bidi="fa-IR"/>
              </w:rPr>
            </w:pPr>
          </w:p>
          <w:p w14:paraId="4FB9C9CE" w14:textId="77777777" w:rsidR="00122F1C" w:rsidRPr="00C81DA6" w:rsidRDefault="00122F1C" w:rsidP="00303BFF">
            <w:pPr>
              <w:bidi/>
              <w:rPr>
                <w:b/>
                <w:bCs/>
                <w:sz w:val="36"/>
                <w:szCs w:val="36"/>
                <w:lang w:bidi="fa-IR"/>
              </w:rPr>
            </w:pPr>
          </w:p>
          <w:p w14:paraId="257FCF83" w14:textId="77777777" w:rsidR="00122F1C" w:rsidRPr="00C81DA6" w:rsidRDefault="00122F1C" w:rsidP="00303BFF">
            <w:pPr>
              <w:rPr>
                <w:sz w:val="28"/>
                <w:szCs w:val="28"/>
                <w:lang w:bidi="fa-IR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3041"/>
              <w:gridCol w:w="2359"/>
            </w:tblGrid>
            <w:tr w:rsidR="00122F1C" w:rsidRPr="00C81DA6" w14:paraId="00B2A4B0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334888BE" w14:textId="77777777" w:rsidR="00122F1C" w:rsidRPr="00C81DA6" w:rsidRDefault="00122F1C" w:rsidP="00303BFF">
                  <w:pPr>
                    <w:bidi/>
                    <w:rPr>
                      <w:b/>
                      <w:bCs/>
                      <w:rtl/>
                      <w:lang w:bidi="fa-IR"/>
                    </w:rPr>
                  </w:pPr>
                  <w:r w:rsidRPr="00C81DA6">
                    <w:rPr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اطلاعات مربوط به دانشجو: </w:t>
                  </w:r>
                </w:p>
              </w:tc>
            </w:tr>
            <w:tr w:rsidR="00122F1C" w:rsidRPr="00C81DA6" w14:paraId="754C8F1C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6064A83C" w14:textId="3A370B97" w:rsidR="00122F1C" w:rsidRPr="00C81DA6" w:rsidRDefault="00CF269A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sz w:val="24"/>
                      <w:szCs w:val="24"/>
                      <w:rtl/>
                      <w:lang w:bidi="fa-IR"/>
                    </w:rPr>
                    <w:t xml:space="preserve">نام و نام خانوادگی: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prs-AF"/>
                    </w:rPr>
                    <w:t>حسین کارگر</w:t>
                  </w:r>
                  <w:r w:rsidR="00122F1C"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                                          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1096FDC3" w14:textId="1EBEF821" w:rsidR="00122F1C" w:rsidRPr="00C81DA6" w:rsidRDefault="00122F1C" w:rsidP="00CF269A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شماره دانشجویی: </w:t>
                  </w:r>
                  <w:r w:rsidR="00CF269A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۴۰۱۱۳۰۵۹۶۵۰۰۷</w:t>
                  </w:r>
                </w:p>
              </w:tc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0B91D95E" w14:textId="77999665" w:rsidR="00122F1C" w:rsidRPr="00C81DA6" w:rsidRDefault="00122F1C" w:rsidP="00CF269A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سال ورود: </w:t>
                  </w:r>
                  <w:r w:rsidR="00CF269A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۱۴۰۱</w:t>
                  </w:r>
                </w:p>
              </w:tc>
            </w:tr>
            <w:tr w:rsidR="00122F1C" w:rsidRPr="00C81DA6" w14:paraId="0FC75AA0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151B2C92" w14:textId="4859C93E" w:rsidR="00122F1C" w:rsidRPr="00C81DA6" w:rsidRDefault="00572C18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sz w:val="24"/>
                      <w:szCs w:val="24"/>
                      <w:rtl/>
                      <w:lang w:bidi="fa-IR"/>
                    </w:rPr>
                    <w:t xml:space="preserve">تعداد واحد گذرانده : </w:t>
                  </w:r>
                  <w:r w:rsidR="00490EDD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۱۲</w:t>
                  </w:r>
                </w:p>
              </w:tc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4E899935" w14:textId="2759A2C8" w:rsidR="00122F1C" w:rsidRPr="00C81DA6" w:rsidRDefault="00490EDD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sz w:val="24"/>
                      <w:szCs w:val="24"/>
                      <w:rtl/>
                      <w:lang w:bidi="fa-IR"/>
                    </w:rPr>
                    <w:t xml:space="preserve"> نیمسال: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۲</w:t>
                  </w:r>
                </w:p>
              </w:tc>
            </w:tr>
            <w:tr w:rsidR="00122F1C" w:rsidRPr="00C81DA6" w14:paraId="232485B4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EC73D4" w14:textId="0017D6EF" w:rsidR="00122F1C" w:rsidRPr="00C81DA6" w:rsidRDefault="00122F1C" w:rsidP="00490EDD">
                  <w:pPr>
                    <w:bidi/>
                    <w:spacing w:line="276" w:lineRule="auto"/>
                    <w:rPr>
                      <w:sz w:val="24"/>
                      <w:szCs w:val="24"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آدرس و تلفن ثابت: </w:t>
                  </w:r>
                  <w:r w:rsidR="00490EDD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پاکدشت- خیابان سنایی پلاک</w:t>
                  </w:r>
                  <w:r w:rsidR="004C4FC8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490EDD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۲۱ـ۰۲۱۳۶۰۳۵۱۷۱</w:t>
                  </w:r>
                </w:p>
              </w:tc>
            </w:tr>
            <w:tr w:rsidR="00122F1C" w:rsidRPr="00C81DA6" w14:paraId="26A8770E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4B29FD44" w14:textId="388C0BC2" w:rsidR="00122F1C" w:rsidRPr="00C81DA6" w:rsidRDefault="00490EDD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sz w:val="24"/>
                      <w:szCs w:val="24"/>
                      <w:rtl/>
                      <w:lang w:bidi="fa-IR"/>
                    </w:rPr>
                    <w:t xml:space="preserve">تلفن همراه: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۰۹۳۵۴۳۶۱۶۳۷</w:t>
                  </w:r>
                </w:p>
              </w:tc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24E6005B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ایمیل: </w:t>
                  </w:r>
                  <w:r w:rsidRPr="00C81DA6">
                    <w:rPr>
                      <w:sz w:val="24"/>
                      <w:szCs w:val="24"/>
                      <w:lang w:bidi="fa-IR"/>
                    </w:rPr>
                    <w:t>mahdizakizadeh.me@gmail.com</w:t>
                  </w:r>
                </w:p>
              </w:tc>
            </w:tr>
          </w:tbl>
          <w:p w14:paraId="27EC1F51" w14:textId="77777777" w:rsidR="00122F1C" w:rsidRPr="00C81DA6" w:rsidRDefault="00122F1C" w:rsidP="00303BFF">
            <w:pPr>
              <w:bidi/>
              <w:jc w:val="lowKashida"/>
              <w:rPr>
                <w:b/>
                <w:bCs/>
                <w:sz w:val="28"/>
                <w:szCs w:val="28"/>
                <w:lang w:bidi="fa-IR"/>
              </w:rPr>
            </w:pPr>
          </w:p>
          <w:p w14:paraId="287A27FD" w14:textId="4E32B3F0" w:rsidR="00122F1C" w:rsidRPr="00C81DA6" w:rsidRDefault="00122F1C" w:rsidP="00303BFF">
            <w:pPr>
              <w:bidi/>
              <w:jc w:val="lowKashida"/>
              <w:rPr>
                <w:b/>
                <w:bCs/>
                <w:sz w:val="14"/>
                <w:szCs w:val="14"/>
                <w:lang w:bidi="fa-IR"/>
              </w:rPr>
            </w:pP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151401" wp14:editId="24E05BE9">
                      <wp:simplePos x="0" y="0"/>
                      <wp:positionH relativeFrom="column">
                        <wp:posOffset>-2245995</wp:posOffset>
                      </wp:positionH>
                      <wp:positionV relativeFrom="paragraph">
                        <wp:posOffset>92075</wp:posOffset>
                      </wp:positionV>
                      <wp:extent cx="847725" cy="1403985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C2FFFC" w14:textId="77777777" w:rsidR="00122F1C" w:rsidRDefault="00122F1C" w:rsidP="00122F1C">
                                  <w:r w:rsidRPr="00B73398"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51401" id="Text Box 293" o:spid="_x0000_s1027" type="#_x0000_t202" style="position:absolute;left:0;text-align:left;margin-left:-176.85pt;margin-top:7.25pt;width:66.7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" filled="f" stroked="f">
                      <v:textbox style="mso-fit-shape-to-text:t">
                        <w:txbxContent>
                          <w:p w14:paraId="41C2FFFC" w14:textId="77777777" w:rsidR="00122F1C" w:rsidRDefault="00122F1C" w:rsidP="00122F1C">
                            <w:r w:rsidRPr="00B73398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5CEC46" w14:textId="2CCD53EE" w:rsidR="00122F1C" w:rsidRPr="00C81DA6" w:rsidRDefault="00122F1C" w:rsidP="00490EDD">
            <w:pPr>
              <w:bidi/>
              <w:spacing w:line="276" w:lineRule="auto"/>
              <w:ind w:right="342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 xml:space="preserve">اینجانب </w:t>
            </w:r>
            <w:r w:rsidR="00490ED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حسین کارگر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 xml:space="preserve"> تعهد می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کنم تمام ملاحظات اخلاقی مربوط به این پژوهش شامل موارد عمومی (عدم رونویسی از پژوهش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های انجام شده، محرمانه نگه داشتن اطلاعات  فردی شرکت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کنندگان در پژوهش، ارجاع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دهی مناسب به منابع مورد استفاده و کسب رضایت شرکت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کنندگان) و موارد اختصاصی (بسته به نوع پژوهش توسط دانشجو و استاد راهنما تعیین می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شود) را رعایت نمایم.</w:t>
            </w:r>
          </w:p>
          <w:p w14:paraId="14E131B1" w14:textId="77777777" w:rsidR="00122F1C" w:rsidRPr="00C81DA6" w:rsidRDefault="00122F1C" w:rsidP="00303BFF">
            <w:pPr>
              <w:bidi/>
              <w:spacing w:line="276" w:lineRule="auto"/>
              <w:ind w:right="342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t>همچنین تعهد می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>نمایم از تاریخ تصویب تا زمان دفاع از پایان</w:t>
            </w:r>
            <w:r w:rsidRPr="00C81DA6">
              <w:rPr>
                <w:b/>
                <w:bCs/>
                <w:sz w:val="24"/>
                <w:szCs w:val="24"/>
                <w:rtl/>
                <w:lang w:bidi="fa-IR"/>
              </w:rPr>
              <w:softHyphen/>
              <w:t xml:space="preserve">نامه، هر یک ماه یکبار یک گزارش پیشرفت کار به امور پژوهش دانشگاه تحویل نمایم. </w:t>
            </w:r>
          </w:p>
          <w:p w14:paraId="1E3C1B4F" w14:textId="0FE6D516" w:rsidR="00122F1C" w:rsidRPr="00C81DA6" w:rsidRDefault="00122F1C" w:rsidP="00303BFF">
            <w:pPr>
              <w:bidi/>
              <w:spacing w:after="24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C8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AD2F38" wp14:editId="1A3F77E2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1905</wp:posOffset>
                      </wp:positionV>
                      <wp:extent cx="1695450" cy="1403985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33898" w14:textId="77777777" w:rsidR="00122F1C" w:rsidRPr="00C81DA6" w:rsidRDefault="00122F1C" w:rsidP="00122F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C81DA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امضا </w:t>
                                  </w:r>
                                  <w:r w:rsidRPr="00C81DA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و تاریخ</w:t>
                                  </w:r>
                                </w:p>
                                <w:p w14:paraId="57FF008D" w14:textId="7FEFC79D" w:rsidR="00122F1C" w:rsidRPr="00C81DA6" w:rsidRDefault="00490EDD" w:rsidP="00490ED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prs-AF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prs-AF"/>
                                    </w:rPr>
                                    <w:t>حسین کارگر ۲۰ آبان ۱۴۰۲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D2F38" id="Text Box 292" o:spid="_x0000_s1028" type="#_x0000_t202" style="position:absolute;left:0;text-align:left;margin-left:42.45pt;margin-top:.15pt;width:133.5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" filled="f" stroked="f">
                      <v:textbox style="mso-fit-shape-to-text:t">
                        <w:txbxContent>
                          <w:p w14:paraId="70E33898" w14:textId="77777777" w:rsidR="00122F1C" w:rsidRPr="00C81DA6" w:rsidRDefault="00122F1C" w:rsidP="00122F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81DA6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  <w:p w14:paraId="57FF008D" w14:textId="7FEFC79D" w:rsidR="00122F1C" w:rsidRPr="00C81DA6" w:rsidRDefault="00490EDD" w:rsidP="00490ED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حسین کارگر ۲۰ آبان ۱۴۰۲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2970"/>
              <w:gridCol w:w="2430"/>
            </w:tblGrid>
            <w:tr w:rsidR="00122F1C" w:rsidRPr="00C81DA6" w14:paraId="4457AD0C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02F06E89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5CCD2029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fa-IR"/>
                    </w:rPr>
                  </w:pPr>
                  <w:r w:rsidRPr="00C81DA6">
                    <w:rPr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اطلاعات مربوط به استاد راهنما: </w:t>
                  </w:r>
                </w:p>
              </w:tc>
            </w:tr>
            <w:tr w:rsidR="00122F1C" w:rsidRPr="00C81DA6" w14:paraId="68C247C7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72968245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نام و نام خانوادگی:                                              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131073E6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رشته تحصیلی: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793B0881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رتبه </w:t>
                  </w:r>
                  <w:r w:rsidRPr="00C81DA6">
                    <w:rPr>
                      <w:rtl/>
                      <w:lang w:bidi="fa-IR"/>
                    </w:rPr>
                    <w:t>دانشگاهی</w:t>
                  </w: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c>
            </w:tr>
            <w:tr w:rsidR="00122F1C" w:rsidRPr="00C81DA6" w14:paraId="76DE55B5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00489482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محل خدمت:</w:t>
                  </w:r>
                </w:p>
              </w:tc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7B75F253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ایمیل:</w:t>
                  </w:r>
                </w:p>
              </w:tc>
            </w:tr>
            <w:tr w:rsidR="00122F1C" w:rsidRPr="00C81DA6" w14:paraId="5120CF37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AFD36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آدرس و تلفن: </w:t>
                  </w:r>
                </w:p>
              </w:tc>
            </w:tr>
            <w:tr w:rsidR="00122F1C" w:rsidRPr="00C81DA6" w14:paraId="32F069D1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A5F92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  <w:t>اظهار نظر استاد راهنما:</w:t>
                  </w:r>
                </w:p>
                <w:p w14:paraId="72F16823" w14:textId="5C5DE04C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BF974C7" wp14:editId="7067E234">
                            <wp:simplePos x="0" y="0"/>
                            <wp:positionH relativeFrom="column">
                              <wp:posOffset>344805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847725" cy="1403985"/>
                            <wp:effectExtent l="0" t="0" r="0" b="0"/>
                            <wp:wrapNone/>
                            <wp:docPr id="291" name="Text Box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140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4F943" w14:textId="77777777" w:rsidR="00122F1C" w:rsidRPr="00C81DA6" w:rsidRDefault="00122F1C" w:rsidP="00122F1C">
                                        <w:r w:rsidRPr="00C81DA6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rtl/>
                                            <w:lang w:bidi="fa-IR"/>
                                          </w:rPr>
                                          <w:t>امضا و تاریخ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974C7" id="Text Box 291" o:spid="_x0000_s1029" type="#_x0000_t202" style="position:absolute;left:0;text-align:left;margin-left:27.15pt;margin-top:10.8pt;width:66.7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" filled="f" stroked="f">
                            <v:textbox style="mso-fit-shape-to-text:t">
                              <w:txbxContent>
                                <w:p w14:paraId="6CC4F943" w14:textId="77777777" w:rsidR="00122F1C" w:rsidRPr="00C81DA6" w:rsidRDefault="00122F1C" w:rsidP="00122F1C">
                                  <w:r w:rsidRPr="00C81DA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234E98C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14:paraId="4C18351E" w14:textId="77777777" w:rsidR="00122F1C" w:rsidRPr="00C81DA6" w:rsidRDefault="00122F1C" w:rsidP="00303BFF">
            <w:pPr>
              <w:bidi/>
              <w:ind w:left="648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C81DA6">
              <w:rPr>
                <w:b/>
                <w:bCs/>
                <w:sz w:val="24"/>
                <w:szCs w:val="24"/>
                <w:lang w:bidi="fa-IR"/>
              </w:rPr>
              <w:t xml:space="preserve">  </w:t>
            </w:r>
          </w:p>
        </w:tc>
      </w:tr>
      <w:tr w:rsidR="00122F1C" w:rsidRPr="00C81DA6" w14:paraId="45D58D69" w14:textId="77777777" w:rsidTr="00303BFF">
        <w:trPr>
          <w:trHeight w:val="330"/>
        </w:trPr>
        <w:tc>
          <w:tcPr>
            <w:tcW w:w="9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A091D" w14:textId="77777777" w:rsidR="00122F1C" w:rsidRPr="00C81DA6" w:rsidRDefault="00122F1C" w:rsidP="00303BFF">
            <w:pPr>
              <w:bidi/>
              <w:rPr>
                <w:color w:val="00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2970"/>
              <w:gridCol w:w="2430"/>
            </w:tblGrid>
            <w:tr w:rsidR="00122F1C" w:rsidRPr="00C81DA6" w14:paraId="5556AB8E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524C549B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fa-IR"/>
                    </w:rPr>
                  </w:pPr>
                  <w:r w:rsidRPr="00C81DA6">
                    <w:rPr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اطلاعات مربوط به استاد راهنمای همکار: </w:t>
                  </w:r>
                </w:p>
              </w:tc>
            </w:tr>
            <w:tr w:rsidR="00122F1C" w:rsidRPr="00C81DA6" w14:paraId="7FB7B44A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790039FA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نام و نام خانوادگی:                                              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18BD3265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رشته تحصیلی: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2D4308DC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رتبه </w:t>
                  </w:r>
                  <w:r w:rsidRPr="00C81DA6">
                    <w:rPr>
                      <w:rtl/>
                      <w:lang w:bidi="fa-IR"/>
                    </w:rPr>
                    <w:t>دانشگاهی</w:t>
                  </w: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c>
            </w:tr>
            <w:tr w:rsidR="00122F1C" w:rsidRPr="00C81DA6" w14:paraId="2CDD357B" w14:textId="77777777" w:rsidTr="00303BFF">
              <w:tc>
                <w:tcPr>
                  <w:tcW w:w="4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</w:tcPr>
                <w:p w14:paraId="458C68F4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محل خدمت:</w:t>
                  </w:r>
                </w:p>
              </w:tc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14:paraId="36A32C09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>ایمیل:</w:t>
                  </w:r>
                </w:p>
              </w:tc>
            </w:tr>
            <w:tr w:rsidR="00122F1C" w:rsidRPr="00C81DA6" w14:paraId="2A8B5E91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96BDA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sz w:val="24"/>
                      <w:szCs w:val="24"/>
                      <w:rtl/>
                      <w:lang w:bidi="fa-IR"/>
                    </w:rPr>
                    <w:t xml:space="preserve">آدرس و تلفن: </w:t>
                  </w:r>
                </w:p>
              </w:tc>
            </w:tr>
            <w:tr w:rsidR="00122F1C" w:rsidRPr="00C81DA6" w14:paraId="6B232F1B" w14:textId="77777777" w:rsidTr="00303BFF">
              <w:tc>
                <w:tcPr>
                  <w:tcW w:w="94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B7A862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b/>
                      <w:bCs/>
                      <w:sz w:val="24"/>
                      <w:szCs w:val="24"/>
                      <w:lang w:bidi="fa-IR"/>
                    </w:rPr>
                  </w:pPr>
                  <w:r w:rsidRPr="00C81DA6"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  <w:t>اظهار نظر استاد راهنمای همکار:</w:t>
                  </w:r>
                </w:p>
                <w:p w14:paraId="03C38AED" w14:textId="0AAEA693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C81DA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C01AC77" wp14:editId="7055125E">
                            <wp:simplePos x="0" y="0"/>
                            <wp:positionH relativeFrom="column">
                              <wp:posOffset>259080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847725" cy="381000"/>
                            <wp:effectExtent l="0" t="0" r="0" b="0"/>
                            <wp:wrapNone/>
                            <wp:docPr id="290" name="Text Box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9B6996" w14:textId="77777777" w:rsidR="00122F1C" w:rsidRPr="00C81DA6" w:rsidRDefault="00122F1C" w:rsidP="00122F1C">
                                        <w:r w:rsidRPr="00C81DA6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rtl/>
                                            <w:lang w:bidi="fa-IR"/>
                                          </w:rPr>
                                          <w:t xml:space="preserve">امضا </w:t>
                                        </w:r>
                                        <w:r w:rsidRPr="00C81DA6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rtl/>
                                            <w:lang w:bidi="fa-IR"/>
                                          </w:rPr>
                                          <w:t>و تاریخ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01AC77" id="Text Box 290" o:spid="_x0000_s1030" type="#_x0000_t202" style="position:absolute;left:0;text-align:left;margin-left:20.4pt;margin-top:14.1pt;width:66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" filled="f" stroked="f">
                            <v:textbox>
                              <w:txbxContent>
                                <w:p w14:paraId="5B9B6996" w14:textId="77777777" w:rsidR="00122F1C" w:rsidRPr="00C81DA6" w:rsidRDefault="00122F1C" w:rsidP="00122F1C">
                                  <w:r w:rsidRPr="00C81DA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FB558F8" w14:textId="77777777" w:rsidR="00122F1C" w:rsidRPr="00C81DA6" w:rsidRDefault="00122F1C" w:rsidP="00303BFF">
                  <w:pPr>
                    <w:bidi/>
                    <w:spacing w:line="276" w:lineRule="auto"/>
                    <w:rPr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14:paraId="3FD31951" w14:textId="77777777" w:rsidR="00122F1C" w:rsidRPr="00C81DA6" w:rsidRDefault="00122F1C" w:rsidP="00303BFF">
            <w:pPr>
              <w:bidi/>
              <w:rPr>
                <w:color w:val="000000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F11AB" w14:textId="77777777" w:rsidR="00122F1C" w:rsidRPr="00C81DA6" w:rsidRDefault="00122F1C" w:rsidP="00303BFF">
            <w:pPr>
              <w:bidi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2C9EC924" w14:textId="77777777" w:rsidR="00122F1C" w:rsidRPr="00C81DA6" w:rsidRDefault="00122F1C" w:rsidP="00122F1C">
      <w:pPr>
        <w:spacing w:line="360" w:lineRule="auto"/>
        <w:rPr>
          <w:b/>
          <w:bCs/>
          <w:sz w:val="28"/>
          <w:szCs w:val="28"/>
          <w:lang w:bidi="fa-IR"/>
        </w:rPr>
      </w:pPr>
    </w:p>
    <w:p w14:paraId="6297354E" w14:textId="77777777" w:rsidR="00122F1C" w:rsidRPr="00C81DA6" w:rsidRDefault="00122F1C" w:rsidP="00122F1C">
      <w:pPr>
        <w:bidi/>
        <w:spacing w:line="360" w:lineRule="auto"/>
        <w:rPr>
          <w:b/>
          <w:bCs/>
          <w:color w:val="000000" w:themeColor="text1"/>
          <w:sz w:val="20"/>
          <w:szCs w:val="20"/>
          <w:lang w:bidi="fa-IR"/>
        </w:rPr>
      </w:pPr>
    </w:p>
    <w:p w14:paraId="5DE4D943" w14:textId="77777777" w:rsidR="00122F1C" w:rsidRPr="00C81DA6" w:rsidRDefault="00122F1C" w:rsidP="00122F1C">
      <w:pPr>
        <w:spacing w:line="360" w:lineRule="auto"/>
        <w:rPr>
          <w:b/>
          <w:bCs/>
          <w:sz w:val="32"/>
          <w:szCs w:val="32"/>
          <w:rtl/>
          <w:lang w:bidi="fa-IR"/>
        </w:rPr>
      </w:pPr>
      <w:r w:rsidRPr="00C81DA6">
        <w:rPr>
          <w:b/>
          <w:bCs/>
          <w:sz w:val="32"/>
          <w:szCs w:val="32"/>
          <w:rtl/>
          <w:lang w:bidi="fa-IR"/>
        </w:rPr>
        <w:br w:type="page"/>
      </w:r>
    </w:p>
    <w:p w14:paraId="2F6FB6B5" w14:textId="77777777" w:rsidR="00122F1C" w:rsidRPr="00C81DA6" w:rsidRDefault="00122F1C" w:rsidP="00122F1C">
      <w:pPr>
        <w:bidi/>
        <w:spacing w:line="276" w:lineRule="auto"/>
        <w:rPr>
          <w:b/>
          <w:bCs/>
          <w:sz w:val="40"/>
          <w:szCs w:val="40"/>
          <w:rtl/>
          <w:lang w:bidi="fa-IR"/>
        </w:rPr>
      </w:pPr>
      <w:r w:rsidRPr="00C81DA6">
        <w:rPr>
          <w:b/>
          <w:bCs/>
          <w:sz w:val="32"/>
          <w:szCs w:val="32"/>
          <w:rtl/>
          <w:lang w:bidi="fa-IR"/>
        </w:rPr>
        <w:lastRenderedPageBreak/>
        <w:t>اطلاعات مربوط به پایان نامه</w:t>
      </w:r>
    </w:p>
    <w:p w14:paraId="6BC10FA6" w14:textId="77777777" w:rsidR="00122F1C" w:rsidRPr="00C81DA6" w:rsidRDefault="00122F1C" w:rsidP="00122F1C">
      <w:pPr>
        <w:bidi/>
        <w:spacing w:line="276" w:lineRule="auto"/>
        <w:rPr>
          <w:b/>
          <w:bCs/>
          <w:sz w:val="32"/>
          <w:szCs w:val="32"/>
          <w:rtl/>
          <w:lang w:bidi="fa-IR"/>
        </w:rPr>
      </w:pPr>
    </w:p>
    <w:p w14:paraId="68824199" w14:textId="7A1B886F" w:rsidR="00122F1C" w:rsidRPr="001605A2" w:rsidRDefault="001605A2" w:rsidP="001605A2">
      <w:pPr>
        <w:bidi/>
        <w:spacing w:line="276" w:lineRule="auto"/>
        <w:ind w:left="360"/>
        <w:rPr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۱-</w:t>
      </w:r>
      <w:r w:rsidR="00122F1C" w:rsidRPr="001605A2">
        <w:rPr>
          <w:b/>
          <w:bCs/>
          <w:sz w:val="24"/>
          <w:szCs w:val="24"/>
          <w:rtl/>
          <w:lang w:bidi="fa-IR"/>
        </w:rPr>
        <w:t>مساله تحقیق</w:t>
      </w:r>
      <w:r w:rsidR="00122F1C" w:rsidRPr="001605A2">
        <w:rPr>
          <w:sz w:val="24"/>
          <w:szCs w:val="24"/>
          <w:rtl/>
          <w:lang w:bidi="fa-IR"/>
        </w:rPr>
        <w:t xml:space="preserve"> </w:t>
      </w:r>
    </w:p>
    <w:p w14:paraId="7ED6C27F" w14:textId="0DBC3F54" w:rsidR="00EB4601" w:rsidRPr="00EB4601" w:rsidRDefault="00EB4601" w:rsidP="00F11A39">
      <w:pPr>
        <w:bidi/>
        <w:spacing w:line="276" w:lineRule="auto"/>
        <w:ind w:left="756"/>
        <w:jc w:val="both"/>
        <w:rPr>
          <w:sz w:val="24"/>
          <w:szCs w:val="24"/>
        </w:rPr>
      </w:pPr>
      <w:r w:rsidRPr="00EB4601">
        <w:rPr>
          <w:sz w:val="24"/>
          <w:szCs w:val="24"/>
          <w:rtl/>
        </w:rPr>
        <w:t>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="00785C34">
        <w:rPr>
          <w:sz w:val="24"/>
          <w:szCs w:val="24"/>
          <w:rtl/>
        </w:rPr>
        <w:t xml:space="preserve"> خطر</w:t>
      </w:r>
      <w:r w:rsidR="00785C34">
        <w:rPr>
          <w:rFonts w:hint="cs"/>
          <w:sz w:val="24"/>
          <w:szCs w:val="24"/>
          <w:rtl/>
        </w:rPr>
        <w:t>پذیر</w:t>
      </w:r>
      <w:r w:rsidR="00785C34">
        <w:rPr>
          <w:rStyle w:val="FootnoteReference"/>
          <w:sz w:val="24"/>
          <w:szCs w:val="24"/>
          <w:rtl/>
        </w:rPr>
        <w:footnoteReference w:id="1"/>
      </w:r>
      <w:r w:rsidRPr="00EB4601">
        <w:rPr>
          <w:rFonts w:hint="eastAsia"/>
          <w:sz w:val="24"/>
          <w:szCs w:val="24"/>
          <w:rtl/>
        </w:rPr>
        <w:t>،</w:t>
      </w:r>
      <w:r w:rsidRPr="00EB4601">
        <w:rPr>
          <w:sz w:val="24"/>
          <w:szCs w:val="24"/>
          <w:rtl/>
        </w:rPr>
        <w:t xml:space="preserve"> در واقع استراتژ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</w:t>
      </w:r>
      <w:r w:rsidRPr="00EB4601">
        <w:rPr>
          <w:sz w:val="24"/>
          <w:szCs w:val="24"/>
          <w:rtl/>
        </w:rPr>
        <w:t xml:space="preserve"> نوع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از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است که با 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سک‌ها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شتر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همراه است، اما در عوض انتظار بالاتر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از بازده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را دارد. افراد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</w:t>
      </w:r>
      <w:r w:rsidRPr="00EB4601">
        <w:rPr>
          <w:sz w:val="24"/>
          <w:szCs w:val="24"/>
          <w:rtl/>
        </w:rPr>
        <w:t xml:space="preserve"> شرکت‌ها</w:t>
      </w:r>
      <w:r w:rsidRPr="00EB4601">
        <w:rPr>
          <w:rFonts w:hint="cs"/>
          <w:sz w:val="24"/>
          <w:szCs w:val="24"/>
          <w:rtl/>
        </w:rPr>
        <w:t>یی</w:t>
      </w:r>
      <w:r w:rsidRPr="00EB4601">
        <w:rPr>
          <w:sz w:val="24"/>
          <w:szCs w:val="24"/>
          <w:rtl/>
        </w:rPr>
        <w:t xml:space="preserve"> که به دنبال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هستند، آمادگ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دارند 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سک‌</w:t>
      </w:r>
      <w:del w:id="0" w:author="B" w:date="2023-12-23T08:35:00Z">
        <w:r w:rsidRPr="00EB4601" w:rsidDel="00F11A39">
          <w:rPr>
            <w:rFonts w:hint="eastAsia"/>
            <w:sz w:val="24"/>
            <w:szCs w:val="24"/>
            <w:rtl/>
          </w:rPr>
          <w:delText>ها</w:delText>
        </w:r>
        <w:r w:rsidRPr="00EB4601" w:rsidDel="00F11A39">
          <w:rPr>
            <w:rFonts w:hint="cs"/>
            <w:sz w:val="24"/>
            <w:szCs w:val="24"/>
            <w:rtl/>
          </w:rPr>
          <w:delText>ی</w:delText>
        </w:r>
      </w:del>
      <w:r w:rsidRPr="00EB4601">
        <w:rPr>
          <w:sz w:val="24"/>
          <w:szCs w:val="24"/>
          <w:rtl/>
        </w:rPr>
        <w:t xml:space="preserve"> ب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شتر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</w:t>
      </w:r>
      <w:del w:id="1" w:author="B" w:date="2023-12-23T08:35:00Z">
        <w:r w:rsidRPr="00EB4601" w:rsidDel="00F11A39">
          <w:rPr>
            <w:sz w:val="24"/>
            <w:szCs w:val="24"/>
            <w:rtl/>
          </w:rPr>
          <w:delText>را در پذ</w:delText>
        </w:r>
        <w:r w:rsidRPr="00EB4601" w:rsidDel="00F11A39">
          <w:rPr>
            <w:rFonts w:hint="cs"/>
            <w:sz w:val="24"/>
            <w:szCs w:val="24"/>
            <w:rtl/>
          </w:rPr>
          <w:delText>ی</w:delText>
        </w:r>
        <w:r w:rsidRPr="00EB4601" w:rsidDel="00F11A39">
          <w:rPr>
            <w:rFonts w:hint="eastAsia"/>
            <w:sz w:val="24"/>
            <w:szCs w:val="24"/>
            <w:rtl/>
          </w:rPr>
          <w:delText>رش</w:delText>
        </w:r>
        <w:r w:rsidRPr="00EB4601" w:rsidDel="00F11A39">
          <w:rPr>
            <w:sz w:val="24"/>
            <w:szCs w:val="24"/>
            <w:rtl/>
          </w:rPr>
          <w:delText xml:space="preserve"> کنند</w:delText>
        </w:r>
      </w:del>
      <w:ins w:id="2" w:author="B" w:date="2023-12-23T08:35:00Z">
        <w:r w:rsidR="00F11A39">
          <w:rPr>
            <w:rFonts w:hint="cs"/>
            <w:sz w:val="24"/>
            <w:szCs w:val="24"/>
            <w:rtl/>
          </w:rPr>
          <w:t>بپذیرند</w:t>
        </w:r>
      </w:ins>
      <w:r w:rsidRPr="00EB4601">
        <w:rPr>
          <w:sz w:val="24"/>
          <w:szCs w:val="24"/>
          <w:rtl/>
        </w:rPr>
        <w:t xml:space="preserve"> تا احت</w:t>
      </w:r>
      <w:r w:rsidRPr="00EB4601">
        <w:rPr>
          <w:rFonts w:hint="eastAsia"/>
          <w:sz w:val="24"/>
          <w:szCs w:val="24"/>
          <w:rtl/>
        </w:rPr>
        <w:t>مالاً</w:t>
      </w:r>
      <w:r w:rsidRPr="00EB4601">
        <w:rPr>
          <w:sz w:val="24"/>
          <w:szCs w:val="24"/>
          <w:rtl/>
        </w:rPr>
        <w:t xml:space="preserve"> بازده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شتر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ن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ز</w:t>
      </w:r>
      <w:r w:rsidRPr="00EB4601">
        <w:rPr>
          <w:sz w:val="24"/>
          <w:szCs w:val="24"/>
          <w:rtl/>
        </w:rPr>
        <w:t xml:space="preserve"> بدست آورند.</w:t>
      </w:r>
    </w:p>
    <w:p w14:paraId="19AB0B02" w14:textId="3F6E8359" w:rsidR="00EB4601" w:rsidRPr="00EB4601" w:rsidRDefault="00EB4601" w:rsidP="00E42ABC">
      <w:pPr>
        <w:bidi/>
        <w:spacing w:line="276" w:lineRule="auto"/>
        <w:ind w:left="756"/>
        <w:jc w:val="both"/>
        <w:rPr>
          <w:sz w:val="24"/>
          <w:szCs w:val="24"/>
        </w:rPr>
      </w:pPr>
      <w:r w:rsidRPr="00EB4601">
        <w:rPr>
          <w:rFonts w:hint="eastAsia"/>
          <w:sz w:val="24"/>
          <w:szCs w:val="24"/>
          <w:rtl/>
        </w:rPr>
        <w:t>معمولاً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ه‌گذاران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به دنبال فرصت‌ها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با بازده بالا هستند که ممکن است همراه با 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سک‌ها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شتر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نسبت به سا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فرصت‌ها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باشد.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نوع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به شدت وابسته به نوع صنعت، شرا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ط</w:t>
      </w:r>
      <w:r w:rsidRPr="00EB4601">
        <w:rPr>
          <w:sz w:val="24"/>
          <w:szCs w:val="24"/>
          <w:rtl/>
        </w:rPr>
        <w:t xml:space="preserve"> بازار، و شرا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ط</w:t>
      </w:r>
      <w:r w:rsidRPr="00EB4601">
        <w:rPr>
          <w:sz w:val="24"/>
          <w:szCs w:val="24"/>
          <w:rtl/>
        </w:rPr>
        <w:t xml:space="preserve"> مال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فعل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است.</w:t>
      </w:r>
    </w:p>
    <w:p w14:paraId="0388396A" w14:textId="642A594C" w:rsidR="00EB4601" w:rsidRPr="00EB4601" w:rsidRDefault="00EB4601" w:rsidP="00E42ABC">
      <w:pPr>
        <w:bidi/>
        <w:spacing w:line="276" w:lineRule="auto"/>
        <w:ind w:left="756"/>
        <w:jc w:val="both"/>
        <w:rPr>
          <w:sz w:val="24"/>
          <w:szCs w:val="24"/>
        </w:rPr>
      </w:pPr>
      <w:r w:rsidRPr="00EB4601">
        <w:rPr>
          <w:rFonts w:hint="eastAsia"/>
          <w:sz w:val="24"/>
          <w:szCs w:val="24"/>
          <w:rtl/>
        </w:rPr>
        <w:t>مهمتر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نکته در مورد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است که افراد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</w:t>
      </w:r>
      <w:r w:rsidRPr="00EB4601">
        <w:rPr>
          <w:sz w:val="24"/>
          <w:szCs w:val="24"/>
          <w:rtl/>
        </w:rPr>
        <w:t xml:space="preserve"> سازمان‌ها با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د</w:t>
      </w:r>
      <w:r w:rsidRPr="00EB4601">
        <w:rPr>
          <w:sz w:val="24"/>
          <w:szCs w:val="24"/>
          <w:rtl/>
        </w:rPr>
        <w:t xml:space="preserve"> آماده باشند که 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سک‌ها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بزرگ و ناخوشا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ند</w:t>
      </w:r>
      <w:r w:rsidRPr="00EB4601">
        <w:rPr>
          <w:sz w:val="24"/>
          <w:szCs w:val="24"/>
          <w:rtl/>
        </w:rPr>
        <w:t xml:space="preserve"> را ن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ز</w:t>
      </w:r>
      <w:r w:rsidRPr="00EB4601">
        <w:rPr>
          <w:sz w:val="24"/>
          <w:szCs w:val="24"/>
          <w:rtl/>
        </w:rPr>
        <w:t xml:space="preserve"> تحمل کنند.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نوع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معمولاً به شکل تنوع دادن در دارا</w:t>
      </w:r>
      <w:r w:rsidRPr="00EB4601">
        <w:rPr>
          <w:rFonts w:hint="cs"/>
          <w:sz w:val="24"/>
          <w:szCs w:val="24"/>
          <w:rtl/>
        </w:rPr>
        <w:t>یی‌</w:t>
      </w:r>
      <w:r w:rsidRPr="00EB4601">
        <w:rPr>
          <w:rFonts w:hint="eastAsia"/>
          <w:sz w:val="24"/>
          <w:szCs w:val="24"/>
          <w:rtl/>
        </w:rPr>
        <w:t>ها،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در صنا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ع</w:t>
      </w:r>
      <w:r w:rsidRPr="00EB4601">
        <w:rPr>
          <w:sz w:val="24"/>
          <w:szCs w:val="24"/>
          <w:rtl/>
        </w:rPr>
        <w:t xml:space="preserve"> نوظهور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</w:t>
      </w:r>
      <w:r w:rsidRPr="00EB4601">
        <w:rPr>
          <w:sz w:val="24"/>
          <w:szCs w:val="24"/>
          <w:rtl/>
        </w:rPr>
        <w:t xml:space="preserve"> استارتاپ‌ها و شرکت‌ها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جوان، و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در بورس و بازارها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مال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انجام م</w:t>
      </w:r>
      <w:r w:rsidRPr="00EB4601">
        <w:rPr>
          <w:rFonts w:hint="cs"/>
          <w:sz w:val="24"/>
          <w:szCs w:val="24"/>
          <w:rtl/>
        </w:rPr>
        <w:t>ی‌</w:t>
      </w:r>
      <w:r w:rsidRPr="00EB4601">
        <w:rPr>
          <w:rFonts w:hint="eastAsia"/>
          <w:sz w:val="24"/>
          <w:szCs w:val="24"/>
          <w:rtl/>
        </w:rPr>
        <w:t>شود</w:t>
      </w:r>
      <w:r w:rsidRPr="00EB4601">
        <w:rPr>
          <w:sz w:val="24"/>
          <w:szCs w:val="24"/>
          <w:rtl/>
        </w:rPr>
        <w:t>.</w:t>
      </w:r>
    </w:p>
    <w:p w14:paraId="0849F10C" w14:textId="5724B6C2" w:rsidR="00BD0400" w:rsidRPr="00C81DA6" w:rsidRDefault="00EB4601">
      <w:pPr>
        <w:bidi/>
        <w:spacing w:line="276" w:lineRule="auto"/>
        <w:ind w:left="756"/>
        <w:jc w:val="both"/>
        <w:rPr>
          <w:sz w:val="24"/>
          <w:szCs w:val="24"/>
        </w:rPr>
        <w:pPrChange w:id="3" w:author="B" w:date="2023-12-23T08:37:00Z">
          <w:pPr>
            <w:bidi/>
            <w:spacing w:line="276" w:lineRule="auto"/>
            <w:ind w:left="756"/>
            <w:jc w:val="both"/>
          </w:pPr>
        </w:pPrChange>
      </w:pPr>
      <w:r w:rsidRPr="00EB4601">
        <w:rPr>
          <w:rFonts w:hint="eastAsia"/>
          <w:sz w:val="24"/>
          <w:szCs w:val="24"/>
          <w:rtl/>
        </w:rPr>
        <w:t>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برا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شرکت‌ها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نوپا</w:t>
      </w:r>
      <w:ins w:id="4" w:author="B" w:date="2023-12-23T08:36:00Z">
        <w:r w:rsidR="00F11A39">
          <w:rPr>
            <w:rFonts w:hint="cs"/>
            <w:sz w:val="24"/>
            <w:szCs w:val="24"/>
            <w:rtl/>
          </w:rPr>
          <w:t xml:space="preserve"> </w:t>
        </w:r>
      </w:ins>
      <w:del w:id="5" w:author="B" w:date="2023-12-23T08:36:00Z">
        <w:r w:rsidRPr="00EB4601" w:rsidDel="00F11A39">
          <w:rPr>
            <w:rFonts w:hint="cs"/>
            <w:sz w:val="24"/>
            <w:szCs w:val="24"/>
            <w:rtl/>
          </w:rPr>
          <w:delText>ی</w:delText>
        </w:r>
        <w:r w:rsidRPr="00EB4601" w:rsidDel="00F11A39">
          <w:rPr>
            <w:sz w:val="24"/>
            <w:szCs w:val="24"/>
            <w:rtl/>
          </w:rPr>
          <w:delText xml:space="preserve"> و استارتاپ‌ها </w:delText>
        </w:r>
      </w:del>
      <w:r w:rsidRPr="00EB4601">
        <w:rPr>
          <w:sz w:val="24"/>
          <w:szCs w:val="24"/>
          <w:rtl/>
        </w:rPr>
        <w:t xml:space="preserve">به عنوان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ک</w:t>
      </w:r>
      <w:r w:rsidRPr="00EB4601">
        <w:rPr>
          <w:sz w:val="24"/>
          <w:szCs w:val="24"/>
          <w:rtl/>
        </w:rPr>
        <w:t xml:space="preserve"> منبع مهم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محسوب م</w:t>
      </w:r>
      <w:r w:rsidRPr="00EB4601">
        <w:rPr>
          <w:rFonts w:hint="cs"/>
          <w:sz w:val="24"/>
          <w:szCs w:val="24"/>
          <w:rtl/>
        </w:rPr>
        <w:t>ی‌</w:t>
      </w:r>
      <w:r w:rsidRPr="00EB4601">
        <w:rPr>
          <w:rFonts w:hint="eastAsia"/>
          <w:sz w:val="24"/>
          <w:szCs w:val="24"/>
          <w:rtl/>
        </w:rPr>
        <w:t>شود</w:t>
      </w:r>
      <w:r w:rsidRPr="00EB4601">
        <w:rPr>
          <w:sz w:val="24"/>
          <w:szCs w:val="24"/>
          <w:rtl/>
        </w:rPr>
        <w:t>.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نوع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</w:t>
      </w:r>
      <w:r w:rsidRPr="00EB4601">
        <w:rPr>
          <w:rFonts w:hint="cs"/>
          <w:sz w:val="24"/>
          <w:szCs w:val="24"/>
          <w:rtl/>
        </w:rPr>
        <w:t>ی‌</w:t>
      </w:r>
      <w:r w:rsidRPr="00EB4601">
        <w:rPr>
          <w:rFonts w:hint="eastAsia"/>
          <w:sz w:val="24"/>
          <w:szCs w:val="24"/>
          <w:rtl/>
        </w:rPr>
        <w:t>تواند</w:t>
      </w:r>
      <w:r w:rsidRPr="00EB4601">
        <w:rPr>
          <w:sz w:val="24"/>
          <w:szCs w:val="24"/>
          <w:rtl/>
        </w:rPr>
        <w:t xml:space="preserve"> به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شرکت‌ها کمک کند تا رشد و توسعه 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افته</w:t>
      </w:r>
      <w:r w:rsidRPr="00EB4601">
        <w:rPr>
          <w:sz w:val="24"/>
          <w:szCs w:val="24"/>
          <w:rtl/>
        </w:rPr>
        <w:t xml:space="preserve"> و از فرصت‌ها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مختلف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در بازارها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</w:t>
      </w:r>
      <w:del w:id="6" w:author="B" w:date="2023-12-23T08:36:00Z">
        <w:r w:rsidRPr="00EB4601" w:rsidDel="00F11A39">
          <w:rPr>
            <w:sz w:val="24"/>
            <w:szCs w:val="24"/>
            <w:rtl/>
          </w:rPr>
          <w:delText xml:space="preserve">مختلف </w:delText>
        </w:r>
      </w:del>
      <w:ins w:id="7" w:author="B" w:date="2023-12-23T08:36:00Z">
        <w:r w:rsidR="00F11A39">
          <w:rPr>
            <w:rFonts w:hint="cs"/>
            <w:sz w:val="24"/>
            <w:szCs w:val="24"/>
            <w:rtl/>
          </w:rPr>
          <w:t>مالی</w:t>
        </w:r>
        <w:r w:rsidR="00F11A39" w:rsidRPr="00EB4601">
          <w:rPr>
            <w:sz w:val="24"/>
            <w:szCs w:val="24"/>
            <w:rtl/>
          </w:rPr>
          <w:t xml:space="preserve"> </w:t>
        </w:r>
      </w:ins>
      <w:r w:rsidRPr="00EB4601">
        <w:rPr>
          <w:sz w:val="24"/>
          <w:szCs w:val="24"/>
          <w:rtl/>
        </w:rPr>
        <w:t>بهره‌مند شوند.</w:t>
      </w:r>
      <w:r w:rsidR="00E42ABC">
        <w:rPr>
          <w:rFonts w:hint="cs"/>
          <w:sz w:val="24"/>
          <w:szCs w:val="24"/>
          <w:rtl/>
        </w:rPr>
        <w:t xml:space="preserve"> </w:t>
      </w:r>
      <w:r w:rsidRPr="00EB4601">
        <w:rPr>
          <w:rFonts w:hint="eastAsia"/>
          <w:sz w:val="24"/>
          <w:szCs w:val="24"/>
          <w:rtl/>
        </w:rPr>
        <w:t>اگرچه</w:t>
      </w:r>
      <w:r w:rsidRPr="00EB4601">
        <w:rPr>
          <w:sz w:val="24"/>
          <w:szCs w:val="24"/>
          <w:rtl/>
        </w:rPr>
        <w:t xml:space="preserve">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م</w:t>
      </w:r>
      <w:r w:rsidRPr="00EB4601">
        <w:rPr>
          <w:rFonts w:hint="cs"/>
          <w:sz w:val="24"/>
          <w:szCs w:val="24"/>
          <w:rtl/>
        </w:rPr>
        <w:t>ی‌</w:t>
      </w:r>
      <w:r w:rsidRPr="00EB4601">
        <w:rPr>
          <w:rFonts w:hint="eastAsia"/>
          <w:sz w:val="24"/>
          <w:szCs w:val="24"/>
          <w:rtl/>
        </w:rPr>
        <w:t>تواند</w:t>
      </w:r>
      <w:r w:rsidRPr="00EB4601">
        <w:rPr>
          <w:sz w:val="24"/>
          <w:szCs w:val="24"/>
          <w:rtl/>
        </w:rPr>
        <w:t xml:space="preserve"> بازده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بالاتر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داشته باشد، اما 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</w:t>
      </w:r>
      <w:r w:rsidRPr="00EB4601">
        <w:rPr>
          <w:sz w:val="24"/>
          <w:szCs w:val="24"/>
          <w:rtl/>
        </w:rPr>
        <w:t xml:space="preserve"> موضوع همواره به موفق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ت</w:t>
      </w:r>
      <w:r w:rsidRPr="00EB4601">
        <w:rPr>
          <w:sz w:val="24"/>
          <w:szCs w:val="24"/>
          <w:rtl/>
        </w:rPr>
        <w:t xml:space="preserve"> </w:t>
      </w:r>
      <w:del w:id="8" w:author="B" w:date="2023-12-23T08:37:00Z">
        <w:r w:rsidRPr="00EB4601" w:rsidDel="00F11A39">
          <w:rPr>
            <w:sz w:val="24"/>
            <w:szCs w:val="24"/>
            <w:rtl/>
          </w:rPr>
          <w:delText>نت</w:delText>
        </w:r>
        <w:r w:rsidRPr="00EB4601" w:rsidDel="00F11A39">
          <w:rPr>
            <w:rFonts w:hint="cs"/>
            <w:sz w:val="24"/>
            <w:szCs w:val="24"/>
            <w:rtl/>
          </w:rPr>
          <w:delText>ی</w:delText>
        </w:r>
        <w:r w:rsidRPr="00EB4601" w:rsidDel="00F11A39">
          <w:rPr>
            <w:rFonts w:hint="eastAsia"/>
            <w:sz w:val="24"/>
            <w:szCs w:val="24"/>
            <w:rtl/>
          </w:rPr>
          <w:delText>جه</w:delText>
        </w:r>
        <w:r w:rsidRPr="00EB4601" w:rsidDel="00F11A39">
          <w:rPr>
            <w:sz w:val="24"/>
            <w:szCs w:val="24"/>
            <w:rtl/>
          </w:rPr>
          <w:delText xml:space="preserve"> نم</w:delText>
        </w:r>
        <w:r w:rsidRPr="00EB4601" w:rsidDel="00F11A39">
          <w:rPr>
            <w:rFonts w:hint="cs"/>
            <w:sz w:val="24"/>
            <w:szCs w:val="24"/>
            <w:rtl/>
          </w:rPr>
          <w:delText>ی‌</w:delText>
        </w:r>
        <w:r w:rsidRPr="00EB4601" w:rsidDel="00F11A39">
          <w:rPr>
            <w:rFonts w:hint="eastAsia"/>
            <w:sz w:val="24"/>
            <w:szCs w:val="24"/>
            <w:rtl/>
          </w:rPr>
          <w:delText>دهد</w:delText>
        </w:r>
      </w:del>
      <w:ins w:id="9" w:author="B" w:date="2023-12-23T08:37:00Z">
        <w:r w:rsidR="00F11A39">
          <w:rPr>
            <w:rFonts w:hint="cs"/>
            <w:sz w:val="24"/>
            <w:szCs w:val="24"/>
            <w:rtl/>
          </w:rPr>
          <w:t>نمی</w:t>
        </w:r>
        <w:r w:rsidR="00F11A39">
          <w:rPr>
            <w:rFonts w:hint="cs"/>
            <w:sz w:val="24"/>
            <w:szCs w:val="24"/>
            <w:rtl/>
            <w:cs/>
          </w:rPr>
          <w:t>‎انجامد</w:t>
        </w:r>
      </w:ins>
      <w:r w:rsidRPr="00EB4601">
        <w:rPr>
          <w:sz w:val="24"/>
          <w:szCs w:val="24"/>
          <w:rtl/>
        </w:rPr>
        <w:t xml:space="preserve"> و ممکن است خسارت‌ها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قابل توجه را همراه داشته باشد. بنابرا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ن،</w:t>
      </w:r>
      <w:r w:rsidRPr="00EB4601">
        <w:rPr>
          <w:sz w:val="24"/>
          <w:szCs w:val="24"/>
          <w:rtl/>
        </w:rPr>
        <w:t xml:space="preserve"> تصم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م‌گ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در مورد سرما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ه‌گذار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خطرپذ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</w:t>
      </w:r>
      <w:r w:rsidRPr="00EB4601">
        <w:rPr>
          <w:sz w:val="24"/>
          <w:szCs w:val="24"/>
          <w:rtl/>
        </w:rPr>
        <w:t xml:space="preserve"> ن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ازمند</w:t>
      </w:r>
      <w:r w:rsidRPr="00EB4601">
        <w:rPr>
          <w:sz w:val="24"/>
          <w:szCs w:val="24"/>
          <w:rtl/>
        </w:rPr>
        <w:t xml:space="preserve"> تحل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ل</w:t>
      </w:r>
      <w:r w:rsidRPr="00EB4601">
        <w:rPr>
          <w:sz w:val="24"/>
          <w:szCs w:val="24"/>
          <w:rtl/>
        </w:rPr>
        <w:t xml:space="preserve"> دق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ق،</w:t>
      </w:r>
      <w:r w:rsidRPr="00EB4601">
        <w:rPr>
          <w:sz w:val="24"/>
          <w:szCs w:val="24"/>
          <w:rtl/>
        </w:rPr>
        <w:t xml:space="preserve"> بررس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موقع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>ت و آمادگ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برا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sz w:val="24"/>
          <w:szCs w:val="24"/>
          <w:rtl/>
        </w:rPr>
        <w:t xml:space="preserve"> پذ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رش</w:t>
      </w:r>
      <w:r w:rsidRPr="00EB4601">
        <w:rPr>
          <w:sz w:val="24"/>
          <w:szCs w:val="24"/>
          <w:rtl/>
        </w:rPr>
        <w:t xml:space="preserve"> ر</w:t>
      </w:r>
      <w:r w:rsidRPr="00EB4601">
        <w:rPr>
          <w:rFonts w:hint="cs"/>
          <w:sz w:val="24"/>
          <w:szCs w:val="24"/>
          <w:rtl/>
        </w:rPr>
        <w:t>ی</w:t>
      </w:r>
      <w:r w:rsidRPr="00EB4601">
        <w:rPr>
          <w:rFonts w:hint="eastAsia"/>
          <w:sz w:val="24"/>
          <w:szCs w:val="24"/>
          <w:rtl/>
        </w:rPr>
        <w:t>سک</w:t>
      </w:r>
      <w:r w:rsidRPr="00EB4601">
        <w:rPr>
          <w:sz w:val="24"/>
          <w:szCs w:val="24"/>
          <w:rtl/>
        </w:rPr>
        <w:t xml:space="preserve"> است.</w:t>
      </w:r>
    </w:p>
    <w:p w14:paraId="1E838753" w14:textId="4D37D2AD" w:rsidR="00EB4601" w:rsidRPr="001605A2" w:rsidRDefault="001605A2" w:rsidP="001605A2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۲-</w:t>
      </w:r>
      <w:r w:rsidR="00122F1C" w:rsidRPr="001605A2">
        <w:rPr>
          <w:b/>
          <w:bCs/>
          <w:sz w:val="24"/>
          <w:szCs w:val="24"/>
          <w:rtl/>
          <w:lang w:bidi="fa-IR"/>
        </w:rPr>
        <w:t>تشریح موضوع</w:t>
      </w:r>
    </w:p>
    <w:p w14:paraId="306FDEA4" w14:textId="2C3DDA95" w:rsidR="00EB4601" w:rsidRPr="00EB4601" w:rsidRDefault="00EB4601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  <w:pPrChange w:id="10" w:author="RePack by Diakov" w:date="2023-12-25T07:32:00Z">
          <w:pPr>
            <w:bidi/>
            <w:spacing w:line="276" w:lineRule="auto"/>
            <w:ind w:left="756" w:firstLine="2"/>
            <w:jc w:val="both"/>
          </w:pPr>
        </w:pPrChange>
      </w:pPr>
      <w:r w:rsidRPr="00EB4601">
        <w:rPr>
          <w:sz w:val="24"/>
          <w:szCs w:val="24"/>
          <w:rtl/>
          <w:lang w:bidi="fa-IR"/>
        </w:rPr>
        <w:t>پ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ش‌ب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ن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</w:t>
      </w:r>
      <w:ins w:id="11" w:author="B" w:date="2023-12-23T08:37:00Z">
        <w:r w:rsidR="00F11A39">
          <w:rPr>
            <w:rFonts w:hint="cs"/>
            <w:sz w:val="24"/>
            <w:szCs w:val="24"/>
            <w:rtl/>
            <w:lang w:bidi="fa-IR"/>
          </w:rPr>
          <w:t xml:space="preserve">احتمال موفقیت </w:t>
        </w:r>
      </w:ins>
      <w:r w:rsidRPr="00EB4601">
        <w:rPr>
          <w:sz w:val="24"/>
          <w:szCs w:val="24"/>
          <w:rtl/>
          <w:lang w:bidi="fa-IR"/>
        </w:rPr>
        <w:t>سرما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ه‌گذار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با استفاده از داده‌ها 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ک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از کاربردها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قدرتمند تحل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ل</w:t>
      </w:r>
      <w:r w:rsidRPr="00EB4601">
        <w:rPr>
          <w:sz w:val="24"/>
          <w:szCs w:val="24"/>
          <w:rtl/>
          <w:lang w:bidi="fa-IR"/>
        </w:rPr>
        <w:t xml:space="preserve"> داده است که به سرما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ه‌گذاران</w:t>
      </w:r>
      <w:r w:rsidRPr="00EB4601">
        <w:rPr>
          <w:sz w:val="24"/>
          <w:szCs w:val="24"/>
          <w:rtl/>
          <w:lang w:bidi="fa-IR"/>
        </w:rPr>
        <w:t xml:space="preserve"> کمک م</w:t>
      </w:r>
      <w:r w:rsidRPr="00EB4601">
        <w:rPr>
          <w:rFonts w:hint="cs"/>
          <w:sz w:val="24"/>
          <w:szCs w:val="24"/>
          <w:rtl/>
          <w:lang w:bidi="fa-IR"/>
        </w:rPr>
        <w:t>ی‌</w:t>
      </w:r>
      <w:r w:rsidRPr="00EB4601">
        <w:rPr>
          <w:rFonts w:hint="eastAsia"/>
          <w:sz w:val="24"/>
          <w:szCs w:val="24"/>
          <w:rtl/>
          <w:lang w:bidi="fa-IR"/>
        </w:rPr>
        <w:t>کند</w:t>
      </w:r>
      <w:r w:rsidRPr="00EB4601">
        <w:rPr>
          <w:sz w:val="24"/>
          <w:szCs w:val="24"/>
          <w:rtl/>
          <w:lang w:bidi="fa-IR"/>
        </w:rPr>
        <w:t xml:space="preserve"> تا تصم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مات</w:t>
      </w:r>
      <w:r w:rsidRPr="00EB4601">
        <w:rPr>
          <w:sz w:val="24"/>
          <w:szCs w:val="24"/>
          <w:rtl/>
          <w:lang w:bidi="fa-IR"/>
        </w:rPr>
        <w:t xml:space="preserve"> بهتر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بگ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رند</w:t>
      </w:r>
      <w:r w:rsidRPr="00EB4601">
        <w:rPr>
          <w:sz w:val="24"/>
          <w:szCs w:val="24"/>
          <w:rtl/>
          <w:lang w:bidi="fa-IR"/>
        </w:rPr>
        <w:t>. 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ن</w:t>
      </w:r>
      <w:r w:rsidRPr="00EB4601">
        <w:rPr>
          <w:sz w:val="24"/>
          <w:szCs w:val="24"/>
          <w:rtl/>
          <w:lang w:bidi="fa-IR"/>
        </w:rPr>
        <w:t xml:space="preserve"> امر م</w:t>
      </w:r>
      <w:r w:rsidRPr="00EB4601">
        <w:rPr>
          <w:rFonts w:hint="cs"/>
          <w:sz w:val="24"/>
          <w:szCs w:val="24"/>
          <w:rtl/>
          <w:lang w:bidi="fa-IR"/>
        </w:rPr>
        <w:t>ی‌</w:t>
      </w:r>
      <w:r w:rsidRPr="00EB4601">
        <w:rPr>
          <w:rFonts w:hint="eastAsia"/>
          <w:sz w:val="24"/>
          <w:szCs w:val="24"/>
          <w:rtl/>
          <w:lang w:bidi="fa-IR"/>
        </w:rPr>
        <w:t>تواند</w:t>
      </w:r>
      <w:r w:rsidRPr="00EB4601">
        <w:rPr>
          <w:sz w:val="24"/>
          <w:szCs w:val="24"/>
          <w:rtl/>
          <w:lang w:bidi="fa-IR"/>
        </w:rPr>
        <w:t xml:space="preserve"> با استفاده از داده‌ها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مختلف از جمله داده‌ها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ins w:id="12" w:author="B" w:date="2023-12-23T08:38:00Z">
        <w:r w:rsidR="00F11A39">
          <w:rPr>
            <w:rFonts w:hint="cs"/>
            <w:sz w:val="24"/>
            <w:szCs w:val="24"/>
            <w:rtl/>
            <w:lang w:bidi="fa-IR"/>
          </w:rPr>
          <w:t xml:space="preserve"> وبسایت</w:t>
        </w:r>
      </w:ins>
      <w:r w:rsidRPr="00EB4601">
        <w:rPr>
          <w:sz w:val="24"/>
          <w:szCs w:val="24"/>
          <w:rtl/>
          <w:lang w:bidi="fa-IR"/>
        </w:rPr>
        <w:t xml:space="preserve"> </w:t>
      </w:r>
      <w:r w:rsidR="00A33898">
        <w:rPr>
          <w:rFonts w:hint="cs"/>
          <w:sz w:val="24"/>
          <w:szCs w:val="24"/>
          <w:rtl/>
          <w:lang w:bidi="fa-IR"/>
        </w:rPr>
        <w:t>کرانچ بیس</w:t>
      </w:r>
      <w:r w:rsidRPr="00EB4601">
        <w:rPr>
          <w:sz w:val="24"/>
          <w:szCs w:val="24"/>
          <w:rtl/>
          <w:lang w:bidi="fa-IR"/>
        </w:rPr>
        <w:t xml:space="preserve"> صورت گ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رد</w:t>
      </w:r>
      <w:r w:rsidRPr="00EB4601">
        <w:rPr>
          <w:sz w:val="24"/>
          <w:szCs w:val="24"/>
          <w:rtl/>
          <w:lang w:bidi="fa-IR"/>
        </w:rPr>
        <w:t>.</w:t>
      </w:r>
      <w:ins w:id="13" w:author="B" w:date="2023-12-23T08:38:00Z">
        <w:r w:rsidR="00F11A39">
          <w:rPr>
            <w:rFonts w:hint="cs"/>
            <w:sz w:val="24"/>
            <w:szCs w:val="24"/>
            <w:rtl/>
            <w:lang w:bidi="fa-IR"/>
          </w:rPr>
          <w:t xml:space="preserve"> </w:t>
        </w:r>
      </w:ins>
      <w:ins w:id="14" w:author="RePack by Diakov" w:date="2023-12-25T07:32:00Z">
        <w:r w:rsidR="00A128E4">
          <w:rPr>
            <w:sz w:val="24"/>
            <w:szCs w:val="24"/>
            <w:rtl/>
            <w:lang w:bidi="fa-IR"/>
          </w:rPr>
          <w:t xml:space="preserve">شرکت </w:t>
        </w:r>
        <w:r w:rsidR="00A128E4" w:rsidRPr="00A128E4">
          <w:rPr>
            <w:sz w:val="24"/>
            <w:szCs w:val="24"/>
            <w:rtl/>
            <w:lang w:bidi="fa-IR"/>
          </w:rPr>
          <w:t>کرانچ‌ب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س</w:t>
        </w:r>
        <w:r w:rsidR="00A128E4" w:rsidRPr="00A128E4">
          <w:rPr>
            <w:sz w:val="24"/>
            <w:szCs w:val="24"/>
            <w:lang w:bidi="fa-IR"/>
          </w:rPr>
          <w:t xml:space="preserve"> 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ک</w:t>
        </w:r>
        <w:r w:rsidR="00A128E4" w:rsidRPr="00A128E4">
          <w:rPr>
            <w:sz w:val="24"/>
            <w:szCs w:val="24"/>
            <w:rtl/>
            <w:lang w:bidi="fa-IR"/>
          </w:rPr>
          <w:t xml:space="preserve"> پلتفرم اطلاعات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است که داده‌ها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مرتبط با شرکت‌ها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استارتاپ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،</w:t>
        </w:r>
        <w:r w:rsidR="00A128E4" w:rsidRPr="00A128E4">
          <w:rPr>
            <w:sz w:val="24"/>
            <w:szCs w:val="24"/>
            <w:rtl/>
            <w:lang w:bidi="fa-IR"/>
          </w:rPr>
          <w:t xml:space="preserve"> سرما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ه‌گذاران،</w:t>
        </w:r>
        <w:r w:rsidR="00A128E4" w:rsidRPr="00A128E4">
          <w:rPr>
            <w:sz w:val="24"/>
            <w:szCs w:val="24"/>
            <w:rtl/>
            <w:lang w:bidi="fa-IR"/>
          </w:rPr>
          <w:t xml:space="preserve"> و فعال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ت‌ها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سرما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ه‌گذار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را ارائه م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دهد</w:t>
        </w:r>
        <w:r w:rsidR="00A128E4" w:rsidRPr="00A128E4">
          <w:rPr>
            <w:sz w:val="24"/>
            <w:szCs w:val="24"/>
            <w:rtl/>
            <w:lang w:bidi="fa-IR"/>
          </w:rPr>
          <w:t>. 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ن</w:t>
        </w:r>
        <w:r w:rsidR="00A128E4" w:rsidRPr="00A128E4">
          <w:rPr>
            <w:sz w:val="24"/>
            <w:szCs w:val="24"/>
            <w:rtl/>
            <w:lang w:bidi="fa-IR"/>
          </w:rPr>
          <w:t xml:space="preserve"> سرو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س</w:t>
        </w:r>
        <w:r w:rsidR="00A128E4" w:rsidRPr="00A128E4">
          <w:rPr>
            <w:sz w:val="24"/>
            <w:szCs w:val="24"/>
            <w:rtl/>
            <w:lang w:bidi="fa-IR"/>
          </w:rPr>
          <w:t xml:space="preserve"> به کاربران کمک م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کند</w:t>
        </w:r>
        <w:r w:rsidR="00A128E4" w:rsidRPr="00A128E4">
          <w:rPr>
            <w:sz w:val="24"/>
            <w:szCs w:val="24"/>
            <w:rtl/>
            <w:lang w:bidi="fa-IR"/>
          </w:rPr>
          <w:t xml:space="preserve"> تا اطلاعات جامع و به‌روز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در مورد بازارها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نوآور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rFonts w:hint="eastAsia"/>
            <w:sz w:val="24"/>
            <w:szCs w:val="24"/>
            <w:rtl/>
            <w:lang w:bidi="fa-IR"/>
          </w:rPr>
          <w:t>،</w:t>
        </w:r>
        <w:r w:rsidR="00A128E4" w:rsidRPr="00A128E4">
          <w:rPr>
            <w:sz w:val="24"/>
            <w:szCs w:val="24"/>
            <w:rtl/>
            <w:lang w:bidi="fa-IR"/>
          </w:rPr>
          <w:t xml:space="preserve"> شرکت‌ها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نوپا و فعال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>ت‌ها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مال</w:t>
        </w:r>
        <w:r w:rsidR="00A128E4" w:rsidRPr="00A128E4">
          <w:rPr>
            <w:rFonts w:hint="cs"/>
            <w:sz w:val="24"/>
            <w:szCs w:val="24"/>
            <w:rtl/>
            <w:lang w:bidi="fa-IR"/>
          </w:rPr>
          <w:t>ی</w:t>
        </w:r>
        <w:r w:rsidR="00A128E4" w:rsidRPr="00A128E4">
          <w:rPr>
            <w:sz w:val="24"/>
            <w:szCs w:val="24"/>
            <w:rtl/>
            <w:lang w:bidi="fa-IR"/>
          </w:rPr>
          <w:t xml:space="preserve"> مرتبط با آنها به دست آورند</w:t>
        </w:r>
      </w:ins>
      <w:ins w:id="15" w:author="B" w:date="2023-12-23T08:38:00Z">
        <w:del w:id="16" w:author="RePack by Diakov" w:date="2023-12-25T07:32:00Z">
          <w:r w:rsidR="00F11A39" w:rsidRPr="00B61907" w:rsidDel="00A128E4">
            <w:rPr>
              <w:sz w:val="24"/>
              <w:szCs w:val="24"/>
              <w:lang w:bidi="fa-IR"/>
            </w:rPr>
            <w:delText>]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ا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نجا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 xml:space="preserve"> بهتره راجع به شرکت کرانچ</w:delText>
          </w:r>
          <w:r w:rsidR="00F11A39" w:rsidRPr="00B61907" w:rsidDel="00A128E4">
            <w:rPr>
              <w:sz w:val="24"/>
              <w:szCs w:val="24"/>
              <w:cs/>
              <w:lang w:bidi="fa-IR"/>
            </w:rPr>
            <w:delText>‎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>ب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س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 xml:space="preserve"> و ا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ن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 xml:space="preserve"> که کارش چ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ه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 xml:space="preserve"> توض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  <w:r w:rsidR="00F11A39" w:rsidRPr="00B61907" w:rsidDel="00A128E4">
            <w:rPr>
              <w:rFonts w:hint="eastAsia"/>
              <w:sz w:val="24"/>
              <w:szCs w:val="24"/>
              <w:rtl/>
              <w:lang w:bidi="fa-IR"/>
            </w:rPr>
            <w:delText>ح</w:delText>
          </w:r>
          <w:r w:rsidR="00F11A39" w:rsidRPr="00B61907" w:rsidDel="00A128E4">
            <w:rPr>
              <w:sz w:val="24"/>
              <w:szCs w:val="24"/>
              <w:rtl/>
              <w:lang w:bidi="fa-IR"/>
            </w:rPr>
            <w:delText xml:space="preserve"> بد</w:delText>
          </w:r>
          <w:r w:rsidR="00F11A39" w:rsidRPr="00B61907" w:rsidDel="00A128E4">
            <w:rPr>
              <w:rFonts w:hint="cs"/>
              <w:sz w:val="24"/>
              <w:szCs w:val="24"/>
              <w:rtl/>
              <w:lang w:bidi="fa-IR"/>
            </w:rPr>
            <w:delText>ی</w:delText>
          </w:r>
        </w:del>
      </w:ins>
      <w:ins w:id="17" w:author="RePack by Diakov" w:date="2023-12-25T07:32:00Z">
        <w:r w:rsidR="00B61907" w:rsidRPr="00B61907">
          <w:rPr>
            <w:sz w:val="24"/>
            <w:szCs w:val="24"/>
            <w:rtl/>
            <w:lang w:bidi="fa-IR"/>
            <w:rPrChange w:id="18" w:author="RePack by Diakov" w:date="2023-12-25T07:33:00Z">
              <w:rPr>
                <w:sz w:val="24"/>
                <w:szCs w:val="24"/>
                <w:highlight w:val="yellow"/>
                <w:rtl/>
                <w:lang w:bidi="fa-IR"/>
              </w:rPr>
            </w:rPrChange>
          </w:rPr>
          <w:t>.</w:t>
        </w:r>
      </w:ins>
      <w:ins w:id="19" w:author="B" w:date="2023-12-23T08:39:00Z">
        <w:del w:id="20" w:author="RePack by Diakov" w:date="2023-12-25T07:32:00Z">
          <w:r w:rsidR="00F11A39" w:rsidRPr="00F11A39" w:rsidDel="00B61907">
            <w:rPr>
              <w:sz w:val="24"/>
              <w:szCs w:val="24"/>
              <w:highlight w:val="yellow"/>
              <w:lang w:bidi="fa-IR"/>
              <w:rPrChange w:id="21" w:author="B" w:date="2023-12-23T08:39:00Z">
                <w:rPr>
                  <w:sz w:val="24"/>
                  <w:szCs w:val="24"/>
                  <w:lang w:bidi="fa-IR"/>
                </w:rPr>
              </w:rPrChange>
            </w:rPr>
            <w:delText>[</w:delText>
          </w:r>
        </w:del>
      </w:ins>
      <w:r w:rsidRPr="00EB4601">
        <w:rPr>
          <w:sz w:val="24"/>
          <w:szCs w:val="24"/>
          <w:rtl/>
          <w:lang w:bidi="fa-IR"/>
        </w:rPr>
        <w:t xml:space="preserve"> چند رو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کرد</w:t>
      </w:r>
      <w:r w:rsidRPr="00EB4601">
        <w:rPr>
          <w:sz w:val="24"/>
          <w:szCs w:val="24"/>
          <w:rtl/>
          <w:lang w:bidi="fa-IR"/>
        </w:rPr>
        <w:t xml:space="preserve"> برا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</w:t>
      </w:r>
      <w:ins w:id="22" w:author="B" w:date="2023-12-23T17:22:00Z">
        <w:r w:rsidR="00F5630E">
          <w:rPr>
            <w:rFonts w:hint="cs"/>
            <w:sz w:val="24"/>
            <w:szCs w:val="24"/>
            <w:rtl/>
            <w:lang w:bidi="fa-IR"/>
          </w:rPr>
          <w:t xml:space="preserve">پژوهش در حوزه </w:t>
        </w:r>
      </w:ins>
      <w:r w:rsidRPr="00EB4601">
        <w:rPr>
          <w:sz w:val="24"/>
          <w:szCs w:val="24"/>
          <w:rtl/>
          <w:lang w:bidi="fa-IR"/>
        </w:rPr>
        <w:t>پ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ش‌ب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ن</w:t>
      </w:r>
      <w:r w:rsidRPr="00EB4601">
        <w:rPr>
          <w:rFonts w:hint="cs"/>
          <w:sz w:val="24"/>
          <w:szCs w:val="24"/>
          <w:rtl/>
          <w:lang w:bidi="fa-IR"/>
        </w:rPr>
        <w:t>ی</w:t>
      </w:r>
      <w:ins w:id="23" w:author="B" w:date="2023-12-23T08:41:00Z">
        <w:r w:rsidR="00A12E63">
          <w:rPr>
            <w:rFonts w:hint="cs"/>
            <w:sz w:val="24"/>
            <w:szCs w:val="24"/>
            <w:rtl/>
            <w:lang w:bidi="fa-IR"/>
          </w:rPr>
          <w:t xml:space="preserve"> موفقیت</w:t>
        </w:r>
      </w:ins>
      <w:r w:rsidRPr="00EB4601">
        <w:rPr>
          <w:sz w:val="24"/>
          <w:szCs w:val="24"/>
          <w:rtl/>
          <w:lang w:bidi="fa-IR"/>
        </w:rPr>
        <w:t xml:space="preserve"> سرما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ه‌گذار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ins w:id="24" w:author="B" w:date="2023-12-23T08:41:00Z">
        <w:r w:rsidR="00A12E63">
          <w:rPr>
            <w:rFonts w:hint="cs"/>
            <w:sz w:val="24"/>
            <w:szCs w:val="24"/>
            <w:rtl/>
            <w:lang w:bidi="fa-IR"/>
          </w:rPr>
          <w:t xml:space="preserve"> با استفاده از مجموعه</w:t>
        </w:r>
        <w:r w:rsidR="00A12E63">
          <w:rPr>
            <w:rFonts w:hint="cs"/>
            <w:sz w:val="24"/>
            <w:szCs w:val="24"/>
            <w:rtl/>
            <w:cs/>
            <w:lang w:bidi="fa-IR"/>
          </w:rPr>
          <w:t>‎داده کرانچ‎بیس</w:t>
        </w:r>
      </w:ins>
      <w:r w:rsidRPr="00EB4601">
        <w:rPr>
          <w:sz w:val="24"/>
          <w:szCs w:val="24"/>
          <w:rtl/>
          <w:lang w:bidi="fa-IR"/>
        </w:rPr>
        <w:t xml:space="preserve"> عبارتند از:</w:t>
      </w:r>
    </w:p>
    <w:p w14:paraId="4EBCFCCA" w14:textId="77777777" w:rsidR="00EB4601" w:rsidRPr="00EB4601" w:rsidRDefault="00EB4601" w:rsidP="00EB4601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</w:p>
    <w:p w14:paraId="433AA899" w14:textId="419CDE3C" w:rsidR="00EB4601" w:rsidRPr="00EB4601" w:rsidRDefault="001605A2" w:rsidP="00A33898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۱</w:t>
      </w:r>
      <w:r w:rsidR="00EB4601">
        <w:rPr>
          <w:sz w:val="24"/>
          <w:szCs w:val="24"/>
          <w:rtl/>
          <w:lang w:bidi="fa-IR"/>
        </w:rPr>
        <w:t xml:space="preserve">. </w:t>
      </w:r>
      <w:r w:rsidR="00EB4601" w:rsidRPr="00EB4601">
        <w:rPr>
          <w:sz w:val="24"/>
          <w:szCs w:val="24"/>
          <w:rtl/>
          <w:lang w:bidi="fa-IR"/>
        </w:rPr>
        <w:t>مدل‌ها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پ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ش‌ب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>
        <w:rPr>
          <w:sz w:val="24"/>
          <w:szCs w:val="24"/>
          <w:rtl/>
          <w:lang w:bidi="fa-IR"/>
        </w:rPr>
        <w:t>:</w:t>
      </w:r>
      <w:r w:rsidR="00EB4601" w:rsidRPr="00EB4601">
        <w:rPr>
          <w:sz w:val="24"/>
          <w:szCs w:val="24"/>
          <w:rtl/>
          <w:lang w:bidi="fa-IR"/>
        </w:rPr>
        <w:t xml:space="preserve"> استفاده از الگور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تم‌ها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ادگ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ماش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sz w:val="24"/>
          <w:szCs w:val="24"/>
          <w:rtl/>
          <w:lang w:bidi="fa-IR"/>
        </w:rPr>
        <w:t xml:space="preserve"> و مدل‌ها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پ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ش‌ب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بر مبنا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داده‌ها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A33898">
        <w:rPr>
          <w:rFonts w:hint="cs"/>
          <w:sz w:val="24"/>
          <w:szCs w:val="24"/>
          <w:rtl/>
          <w:lang w:bidi="fa-IR"/>
        </w:rPr>
        <w:t xml:space="preserve"> کرانچ بیس</w:t>
      </w:r>
      <w:del w:id="25" w:author="B" w:date="2023-12-23T17:22:00Z">
        <w:r w:rsidR="00735C77" w:rsidDel="00F5630E">
          <w:rPr>
            <w:rFonts w:hint="cs"/>
            <w:sz w:val="24"/>
            <w:szCs w:val="24"/>
            <w:rtl/>
            <w:lang w:bidi="fa-IR"/>
          </w:rPr>
          <w:delText xml:space="preserve"> </w:delText>
        </w:r>
      </w:del>
      <w:r w:rsidR="00735C77" w:rsidRPr="00EB4601">
        <w:rPr>
          <w:sz w:val="24"/>
          <w:szCs w:val="24"/>
          <w:rtl/>
          <w:lang w:bidi="fa-IR"/>
        </w:rPr>
        <w:t>،</w:t>
      </w:r>
      <w:r w:rsidR="00735C77">
        <w:rPr>
          <w:rFonts w:hint="cs"/>
          <w:sz w:val="24"/>
          <w:szCs w:val="24"/>
          <w:rtl/>
          <w:lang w:bidi="fa-IR"/>
        </w:rPr>
        <w:t xml:space="preserve"> </w:t>
      </w:r>
      <w:r w:rsidR="00EB4601" w:rsidRPr="00EB4601">
        <w:rPr>
          <w:sz w:val="24"/>
          <w:szCs w:val="24"/>
          <w:rtl/>
          <w:lang w:bidi="fa-IR"/>
        </w:rPr>
        <w:t>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sz w:val="24"/>
          <w:szCs w:val="24"/>
          <w:rtl/>
          <w:lang w:bidi="fa-IR"/>
        </w:rPr>
        <w:t xml:space="preserve"> مدل‌ها م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توانند</w:t>
      </w:r>
      <w:r w:rsidR="00EB4601" w:rsidRPr="00EB4601">
        <w:rPr>
          <w:sz w:val="24"/>
          <w:szCs w:val="24"/>
          <w:rtl/>
          <w:lang w:bidi="fa-IR"/>
        </w:rPr>
        <w:t xml:space="preserve"> بر اساس و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ژگ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مختلف شرکت‌ها</w:t>
      </w:r>
      <w:del w:id="26" w:author="B" w:date="2023-12-23T17:22:00Z">
        <w:r w:rsidR="00EB4601" w:rsidRPr="00EB4601" w:rsidDel="00F5630E">
          <w:rPr>
            <w:sz w:val="24"/>
            <w:szCs w:val="24"/>
            <w:rtl/>
            <w:lang w:bidi="fa-IR"/>
          </w:rPr>
          <w:delText xml:space="preserve"> و استارتاپ‌ها</w:delText>
        </w:r>
      </w:del>
      <w:r w:rsidR="00EB4601" w:rsidRPr="00EB4601">
        <w:rPr>
          <w:sz w:val="24"/>
          <w:szCs w:val="24"/>
          <w:rtl/>
          <w:lang w:bidi="fa-IR"/>
        </w:rPr>
        <w:t>، مانند سابقه مال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،</w:t>
      </w:r>
      <w:r w:rsidR="00EB4601" w:rsidRPr="00EB4601">
        <w:rPr>
          <w:sz w:val="24"/>
          <w:szCs w:val="24"/>
          <w:rtl/>
          <w:lang w:bidi="fa-IR"/>
        </w:rPr>
        <w:t xml:space="preserve"> رشد، جذاب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</w:t>
      </w:r>
      <w:r w:rsidR="00EB4601" w:rsidRPr="00EB4601">
        <w:rPr>
          <w:sz w:val="24"/>
          <w:szCs w:val="24"/>
          <w:rtl/>
          <w:lang w:bidi="fa-IR"/>
        </w:rPr>
        <w:t xml:space="preserve"> صنعت و سا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ر</w:t>
      </w:r>
      <w:r w:rsidR="00EB4601" w:rsidRPr="00EB4601">
        <w:rPr>
          <w:sz w:val="24"/>
          <w:szCs w:val="24"/>
          <w:rtl/>
          <w:lang w:bidi="fa-IR"/>
        </w:rPr>
        <w:t xml:space="preserve"> عوامل، بازده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و جذاب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</w:t>
      </w:r>
      <w:r w:rsidR="00EB4601" w:rsidRPr="00EB4601">
        <w:rPr>
          <w:sz w:val="24"/>
          <w:szCs w:val="24"/>
          <w:rtl/>
          <w:lang w:bidi="fa-IR"/>
        </w:rPr>
        <w:t xml:space="preserve">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را پ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ش‌ب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کنند.</w:t>
      </w:r>
    </w:p>
    <w:p w14:paraId="3C62DFE8" w14:textId="77777777" w:rsidR="00EB4601" w:rsidRPr="00EB4601" w:rsidRDefault="00EB4601" w:rsidP="00EB4601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</w:p>
    <w:p w14:paraId="38349775" w14:textId="741D1E14" w:rsidR="00EB4601" w:rsidRPr="00EB4601" w:rsidRDefault="001605A2" w:rsidP="00A33898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۲</w:t>
      </w:r>
      <w:r w:rsidR="00EB4601">
        <w:rPr>
          <w:sz w:val="24"/>
          <w:szCs w:val="24"/>
          <w:rtl/>
          <w:lang w:bidi="fa-IR"/>
        </w:rPr>
        <w:t xml:space="preserve">. </w:t>
      </w:r>
      <w:r w:rsidR="00EB4601" w:rsidRPr="00EB4601">
        <w:rPr>
          <w:sz w:val="24"/>
          <w:szCs w:val="24"/>
          <w:rtl/>
          <w:lang w:bidi="fa-IR"/>
        </w:rPr>
        <w:t>تحل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و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ژگ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ها</w:t>
      </w:r>
      <w:r w:rsidR="00EB4601">
        <w:rPr>
          <w:sz w:val="24"/>
          <w:szCs w:val="24"/>
          <w:rtl/>
          <w:lang w:bidi="fa-IR"/>
        </w:rPr>
        <w:t>:</w:t>
      </w:r>
      <w:ins w:id="27" w:author="B" w:date="2023-12-23T17:22:00Z">
        <w:r w:rsidR="00F5630E">
          <w:rPr>
            <w:rFonts w:hint="cs"/>
            <w:sz w:val="24"/>
            <w:szCs w:val="24"/>
            <w:rtl/>
            <w:lang w:bidi="fa-IR"/>
          </w:rPr>
          <w:t xml:space="preserve"> </w:t>
        </w:r>
      </w:ins>
      <w:r w:rsidR="00EB4601" w:rsidRPr="00EB4601">
        <w:rPr>
          <w:sz w:val="24"/>
          <w:szCs w:val="24"/>
          <w:rtl/>
          <w:lang w:bidi="fa-IR"/>
        </w:rPr>
        <w:t>با استفاده از داده‌ها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r w:rsidR="00A33898">
        <w:rPr>
          <w:rFonts w:hint="cs"/>
          <w:sz w:val="24"/>
          <w:szCs w:val="24"/>
          <w:rtl/>
          <w:lang w:bidi="fa-IR"/>
        </w:rPr>
        <w:t>کرانچ بیس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r w:rsidR="001F6692" w:rsidRPr="00A128E4">
        <w:rPr>
          <w:rStyle w:val="FootnoteReference"/>
          <w:sz w:val="24"/>
          <w:szCs w:val="24"/>
          <w:rtl/>
          <w:lang w:bidi="fa-IR"/>
        </w:rPr>
        <w:footnoteReference w:id="2"/>
      </w:r>
      <w:r w:rsidR="00EB4601" w:rsidRPr="00EB4601">
        <w:rPr>
          <w:sz w:val="24"/>
          <w:szCs w:val="24"/>
          <w:rtl/>
          <w:lang w:bidi="fa-IR"/>
        </w:rPr>
        <w:t>و تحل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و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ژگ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مشترک شرکت‌ها، م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توان</w:t>
      </w:r>
      <w:r w:rsidR="00EB4601" w:rsidRPr="00EB4601">
        <w:rPr>
          <w:sz w:val="24"/>
          <w:szCs w:val="24"/>
          <w:rtl/>
          <w:lang w:bidi="fa-IR"/>
        </w:rPr>
        <w:t xml:space="preserve"> پتانس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جذاب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</w:t>
      </w:r>
      <w:r w:rsidR="00EB4601" w:rsidRPr="00EB4601">
        <w:rPr>
          <w:sz w:val="24"/>
          <w:szCs w:val="24"/>
          <w:rtl/>
          <w:lang w:bidi="fa-IR"/>
        </w:rPr>
        <w:t xml:space="preserve"> برا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خطرپذ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ر</w:t>
      </w:r>
      <w:r w:rsidR="00EB4601" w:rsidRPr="00EB4601">
        <w:rPr>
          <w:sz w:val="24"/>
          <w:szCs w:val="24"/>
          <w:rtl/>
          <w:lang w:bidi="fa-IR"/>
        </w:rPr>
        <w:t xml:space="preserve"> را تشخ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ص</w:t>
      </w:r>
      <w:r w:rsidR="00EB4601" w:rsidRPr="00EB4601">
        <w:rPr>
          <w:sz w:val="24"/>
          <w:szCs w:val="24"/>
          <w:rtl/>
          <w:lang w:bidi="fa-IR"/>
        </w:rPr>
        <w:t xml:space="preserve"> داد. به عنوان مثال، شرکت‌ها</w:t>
      </w:r>
      <w:r w:rsidR="00EB4601" w:rsidRPr="00EB4601">
        <w:rPr>
          <w:rFonts w:hint="cs"/>
          <w:sz w:val="24"/>
          <w:szCs w:val="24"/>
          <w:rtl/>
          <w:lang w:bidi="fa-IR"/>
        </w:rPr>
        <w:t>یی</w:t>
      </w:r>
      <w:r w:rsidR="00EB4601" w:rsidRPr="00EB4601">
        <w:rPr>
          <w:sz w:val="24"/>
          <w:szCs w:val="24"/>
          <w:rtl/>
          <w:lang w:bidi="fa-IR"/>
        </w:rPr>
        <w:t xml:space="preserve"> که در حوزه‌ها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مورد علاقه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ه‌گذاران</w:t>
      </w:r>
      <w:r w:rsidR="00EB4601" w:rsidRPr="00EB4601">
        <w:rPr>
          <w:sz w:val="24"/>
          <w:szCs w:val="24"/>
          <w:rtl/>
          <w:lang w:bidi="fa-IR"/>
        </w:rPr>
        <w:t xml:space="preserve"> فعال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</w:t>
      </w:r>
      <w:r w:rsidR="00EB4601" w:rsidRPr="00EB4601">
        <w:rPr>
          <w:sz w:val="24"/>
          <w:szCs w:val="24"/>
          <w:rtl/>
          <w:lang w:bidi="fa-IR"/>
        </w:rPr>
        <w:t xml:space="preserve"> دارند و رشد قابل توجه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داشته‌ان</w:t>
      </w:r>
      <w:r w:rsidR="00EB4601" w:rsidRPr="00EB4601">
        <w:rPr>
          <w:rFonts w:hint="eastAsia"/>
          <w:sz w:val="24"/>
          <w:szCs w:val="24"/>
          <w:rtl/>
          <w:lang w:bidi="fa-IR"/>
        </w:rPr>
        <w:t>د،</w:t>
      </w:r>
      <w:r w:rsidR="00EB4601" w:rsidRPr="00EB4601">
        <w:rPr>
          <w:sz w:val="24"/>
          <w:szCs w:val="24"/>
          <w:rtl/>
          <w:lang w:bidi="fa-IR"/>
        </w:rPr>
        <w:t xml:space="preserve"> ممکن </w:t>
      </w:r>
      <w:ins w:id="28" w:author="RePack by Diakov" w:date="2023-12-25T07:30:00Z">
        <w:r w:rsidR="00A128E4">
          <w:rPr>
            <w:sz w:val="24"/>
            <w:szCs w:val="24"/>
            <w:lang w:bidi="fa-IR"/>
          </w:rPr>
          <w:t>1</w:t>
        </w:r>
      </w:ins>
      <w:r w:rsidR="00EB4601" w:rsidRPr="00EB4601">
        <w:rPr>
          <w:sz w:val="24"/>
          <w:szCs w:val="24"/>
          <w:rtl/>
          <w:lang w:bidi="fa-IR"/>
        </w:rPr>
        <w:t>است جذاب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ت</w:t>
      </w:r>
      <w:r w:rsidR="00EB4601" w:rsidRPr="00EB4601">
        <w:rPr>
          <w:sz w:val="24"/>
          <w:szCs w:val="24"/>
          <w:rtl/>
          <w:lang w:bidi="fa-IR"/>
        </w:rPr>
        <w:t xml:space="preserve"> 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شتر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برا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داشته باشند.</w:t>
      </w:r>
    </w:p>
    <w:p w14:paraId="54A3249E" w14:textId="77777777" w:rsidR="00EB4601" w:rsidRPr="00EB4601" w:rsidRDefault="00EB4601" w:rsidP="00EB4601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</w:p>
    <w:p w14:paraId="11C09552" w14:textId="2B81553A" w:rsidR="00EB4601" w:rsidRPr="00EB4601" w:rsidRDefault="001605A2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  <w:pPrChange w:id="29" w:author="B" w:date="2023-12-23T17:23:00Z">
          <w:pPr>
            <w:bidi/>
            <w:spacing w:line="276" w:lineRule="auto"/>
            <w:ind w:left="756" w:firstLine="2"/>
            <w:jc w:val="both"/>
          </w:pPr>
        </w:pPrChange>
      </w:pPr>
      <w:r>
        <w:rPr>
          <w:rFonts w:hint="cs"/>
          <w:sz w:val="24"/>
          <w:szCs w:val="24"/>
          <w:rtl/>
          <w:lang w:bidi="fa-IR"/>
        </w:rPr>
        <w:lastRenderedPageBreak/>
        <w:t>۳</w:t>
      </w:r>
      <w:r w:rsidR="00EB4601">
        <w:rPr>
          <w:sz w:val="24"/>
          <w:szCs w:val="24"/>
          <w:rtl/>
          <w:lang w:bidi="fa-IR"/>
        </w:rPr>
        <w:t xml:space="preserve">. </w:t>
      </w:r>
      <w:del w:id="30" w:author="B" w:date="2023-12-23T17:23:00Z">
        <w:r w:rsidR="00EB4601" w:rsidRPr="00EB4601" w:rsidDel="00F5630E">
          <w:rPr>
            <w:sz w:val="24"/>
            <w:szCs w:val="24"/>
            <w:rtl/>
            <w:lang w:bidi="fa-IR"/>
          </w:rPr>
          <w:delText>پترن‌ها</w:delText>
        </w:r>
        <w:r w:rsidR="00EB4601" w:rsidRPr="00EB4601" w:rsidDel="00F5630E">
          <w:rPr>
            <w:rFonts w:hint="cs"/>
            <w:sz w:val="24"/>
            <w:szCs w:val="24"/>
            <w:rtl/>
            <w:lang w:bidi="fa-IR"/>
          </w:rPr>
          <w:delText>ی</w:delText>
        </w:r>
        <w:r w:rsidR="00EB4601" w:rsidDel="00F5630E">
          <w:rPr>
            <w:sz w:val="24"/>
            <w:szCs w:val="24"/>
            <w:rtl/>
            <w:lang w:bidi="fa-IR"/>
          </w:rPr>
          <w:delText xml:space="preserve"> </w:delText>
        </w:r>
      </w:del>
      <w:ins w:id="31" w:author="B" w:date="2023-12-23T17:23:00Z">
        <w:r w:rsidR="00F5630E">
          <w:rPr>
            <w:rFonts w:hint="cs"/>
            <w:sz w:val="24"/>
            <w:szCs w:val="24"/>
            <w:rtl/>
            <w:lang w:bidi="fa-IR"/>
          </w:rPr>
          <w:t>الگوهای</w:t>
        </w:r>
        <w:r w:rsidR="00F5630E">
          <w:rPr>
            <w:sz w:val="24"/>
            <w:szCs w:val="24"/>
            <w:rtl/>
            <w:lang w:bidi="fa-IR"/>
          </w:rPr>
          <w:t xml:space="preserve"> </w:t>
        </w:r>
      </w:ins>
      <w:r w:rsidR="00EB4601">
        <w:rPr>
          <w:sz w:val="24"/>
          <w:szCs w:val="24"/>
          <w:rtl/>
          <w:lang w:bidi="fa-IR"/>
        </w:rPr>
        <w:t>بازار:</w:t>
      </w:r>
      <w:r w:rsidR="00EB4601" w:rsidRPr="00EB4601">
        <w:rPr>
          <w:sz w:val="24"/>
          <w:szCs w:val="24"/>
          <w:rtl/>
          <w:lang w:bidi="fa-IR"/>
        </w:rPr>
        <w:t xml:space="preserve"> تحل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del w:id="32" w:author="B" w:date="2023-12-23T17:23:00Z">
        <w:r w:rsidR="00EB4601" w:rsidRPr="00EB4601" w:rsidDel="00F5630E">
          <w:rPr>
            <w:sz w:val="24"/>
            <w:szCs w:val="24"/>
            <w:rtl/>
            <w:lang w:bidi="fa-IR"/>
          </w:rPr>
          <w:delText>پترن‌ها</w:delText>
        </w:r>
        <w:r w:rsidR="00EB4601" w:rsidRPr="00EB4601" w:rsidDel="00F5630E">
          <w:rPr>
            <w:rFonts w:hint="cs"/>
            <w:sz w:val="24"/>
            <w:szCs w:val="24"/>
            <w:rtl/>
            <w:lang w:bidi="fa-IR"/>
          </w:rPr>
          <w:delText>ی</w:delText>
        </w:r>
        <w:r w:rsidR="00EB4601" w:rsidRPr="00EB4601" w:rsidDel="00F5630E">
          <w:rPr>
            <w:sz w:val="24"/>
            <w:szCs w:val="24"/>
            <w:rtl/>
            <w:lang w:bidi="fa-IR"/>
          </w:rPr>
          <w:delText xml:space="preserve"> </w:delText>
        </w:r>
      </w:del>
      <w:ins w:id="33" w:author="B" w:date="2023-12-23T17:23:00Z">
        <w:r w:rsidR="00F5630E">
          <w:rPr>
            <w:rFonts w:hint="cs"/>
            <w:sz w:val="24"/>
            <w:szCs w:val="24"/>
            <w:rtl/>
            <w:lang w:bidi="fa-IR"/>
          </w:rPr>
          <w:t>الگوهای</w:t>
        </w:r>
        <w:r w:rsidR="00F5630E" w:rsidRPr="00EB4601">
          <w:rPr>
            <w:sz w:val="24"/>
            <w:szCs w:val="24"/>
            <w:rtl/>
            <w:lang w:bidi="fa-IR"/>
          </w:rPr>
          <w:t xml:space="preserve"> </w:t>
        </w:r>
      </w:ins>
      <w:r w:rsidR="00EB4601" w:rsidRPr="00EB4601">
        <w:rPr>
          <w:sz w:val="24"/>
          <w:szCs w:val="24"/>
          <w:rtl/>
          <w:lang w:bidi="fa-IR"/>
        </w:rPr>
        <w:t>بازار و روندها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del w:id="34" w:author="B" w:date="2023-12-23T17:23:00Z">
        <w:r w:rsidR="00EB4601" w:rsidRPr="00EB4601" w:rsidDel="00F5630E">
          <w:rPr>
            <w:sz w:val="24"/>
            <w:szCs w:val="24"/>
            <w:rtl/>
            <w:lang w:bidi="fa-IR"/>
          </w:rPr>
          <w:delText>سابقه‌ا</w:delText>
        </w:r>
        <w:r w:rsidR="00EB4601" w:rsidRPr="00EB4601" w:rsidDel="00F5630E">
          <w:rPr>
            <w:rFonts w:hint="cs"/>
            <w:sz w:val="24"/>
            <w:szCs w:val="24"/>
            <w:rtl/>
            <w:lang w:bidi="fa-IR"/>
          </w:rPr>
          <w:delText>ی</w:delText>
        </w:r>
        <w:r w:rsidR="00EB4601" w:rsidRPr="00EB4601" w:rsidDel="00F5630E">
          <w:rPr>
            <w:sz w:val="24"/>
            <w:szCs w:val="24"/>
            <w:rtl/>
            <w:lang w:bidi="fa-IR"/>
          </w:rPr>
          <w:delText xml:space="preserve"> </w:delText>
        </w:r>
      </w:del>
      <w:ins w:id="35" w:author="B" w:date="2023-12-23T17:23:00Z">
        <w:r w:rsidR="00F5630E">
          <w:rPr>
            <w:rFonts w:hint="cs"/>
            <w:sz w:val="24"/>
            <w:szCs w:val="24"/>
            <w:rtl/>
            <w:lang w:bidi="fa-IR"/>
          </w:rPr>
          <w:t>تاریخی</w:t>
        </w:r>
        <w:r w:rsidR="00F5630E" w:rsidRPr="00EB4601">
          <w:rPr>
            <w:sz w:val="24"/>
            <w:szCs w:val="24"/>
            <w:rtl/>
            <w:lang w:bidi="fa-IR"/>
          </w:rPr>
          <w:t xml:space="preserve"> </w:t>
        </w:r>
      </w:ins>
      <w:r w:rsidR="00EB4601" w:rsidRPr="00EB4601">
        <w:rPr>
          <w:sz w:val="24"/>
          <w:szCs w:val="24"/>
          <w:rtl/>
          <w:lang w:bidi="fa-IR"/>
        </w:rPr>
        <w:t>به وس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له</w:t>
      </w:r>
      <w:r w:rsidR="00EB4601" w:rsidRPr="00EB4601">
        <w:rPr>
          <w:sz w:val="24"/>
          <w:szCs w:val="24"/>
          <w:rtl/>
          <w:lang w:bidi="fa-IR"/>
        </w:rPr>
        <w:t xml:space="preserve"> داده‌ها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A33898">
        <w:rPr>
          <w:rFonts w:hint="cs"/>
          <w:sz w:val="24"/>
          <w:szCs w:val="24"/>
          <w:rtl/>
          <w:lang w:bidi="fa-IR"/>
        </w:rPr>
        <w:t xml:space="preserve"> کرانچ بیس:</w:t>
      </w:r>
      <w:r w:rsidR="00EB4601" w:rsidRPr="00EB4601">
        <w:rPr>
          <w:sz w:val="24"/>
          <w:szCs w:val="24"/>
          <w:lang w:bidi="fa-IR"/>
        </w:rPr>
        <w:t xml:space="preserve"> </w:t>
      </w:r>
      <w:r w:rsidR="00EB4601" w:rsidRPr="00EB4601">
        <w:rPr>
          <w:sz w:val="24"/>
          <w:szCs w:val="24"/>
          <w:rtl/>
          <w:lang w:bidi="fa-IR"/>
        </w:rPr>
        <w:t>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sz w:val="24"/>
          <w:szCs w:val="24"/>
          <w:rtl/>
          <w:lang w:bidi="fa-IR"/>
        </w:rPr>
        <w:t xml:space="preserve"> رو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کرد</w:t>
      </w:r>
      <w:r w:rsidR="00EB4601" w:rsidRPr="00EB4601">
        <w:rPr>
          <w:sz w:val="24"/>
          <w:szCs w:val="24"/>
          <w:rtl/>
          <w:lang w:bidi="fa-IR"/>
        </w:rPr>
        <w:t xml:space="preserve"> م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تواند</w:t>
      </w:r>
      <w:r w:rsidR="00EB4601" w:rsidRPr="00EB4601">
        <w:rPr>
          <w:sz w:val="24"/>
          <w:szCs w:val="24"/>
          <w:rtl/>
          <w:lang w:bidi="fa-IR"/>
        </w:rPr>
        <w:t xml:space="preserve"> به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ه‌گذاران</w:t>
      </w:r>
      <w:r w:rsidR="00EB4601" w:rsidRPr="00EB4601">
        <w:rPr>
          <w:sz w:val="24"/>
          <w:szCs w:val="24"/>
          <w:rtl/>
          <w:lang w:bidi="fa-IR"/>
        </w:rPr>
        <w:t xml:space="preserve"> کمک کند تا فرصت‌ها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خطرپذ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ر</w:t>
      </w:r>
      <w:r w:rsidR="00EB4601" w:rsidRPr="00EB4601">
        <w:rPr>
          <w:sz w:val="24"/>
          <w:szCs w:val="24"/>
          <w:rtl/>
          <w:lang w:bidi="fa-IR"/>
        </w:rPr>
        <w:t xml:space="preserve"> را بر اساس روندها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بازار</w:t>
      </w:r>
      <w:del w:id="36" w:author="B" w:date="2023-12-23T17:23:00Z">
        <w:r w:rsidR="00EB4601" w:rsidRPr="00EB4601" w:rsidDel="00F5630E">
          <w:rPr>
            <w:rFonts w:hint="cs"/>
            <w:sz w:val="24"/>
            <w:szCs w:val="24"/>
            <w:rtl/>
            <w:lang w:bidi="fa-IR"/>
          </w:rPr>
          <w:delText>ی</w:delText>
        </w:r>
      </w:del>
      <w:r w:rsidR="00EB4601" w:rsidRPr="00EB4601">
        <w:rPr>
          <w:sz w:val="24"/>
          <w:szCs w:val="24"/>
          <w:rtl/>
          <w:lang w:bidi="fa-IR"/>
        </w:rPr>
        <w:t xml:space="preserve"> و تغ</w:t>
      </w:r>
      <w:r w:rsidR="00EB4601" w:rsidRPr="00EB4601">
        <w:rPr>
          <w:rFonts w:hint="cs"/>
          <w:sz w:val="24"/>
          <w:szCs w:val="24"/>
          <w:rtl/>
          <w:lang w:bidi="fa-IR"/>
        </w:rPr>
        <w:t>یی</w:t>
      </w:r>
      <w:r w:rsidR="00EB4601" w:rsidRPr="00EB4601">
        <w:rPr>
          <w:rFonts w:hint="eastAsia"/>
          <w:sz w:val="24"/>
          <w:szCs w:val="24"/>
          <w:rtl/>
          <w:lang w:bidi="fa-IR"/>
        </w:rPr>
        <w:t>رات</w:t>
      </w:r>
      <w:r w:rsidR="00EB4601" w:rsidRPr="00EB4601">
        <w:rPr>
          <w:sz w:val="24"/>
          <w:szCs w:val="24"/>
          <w:rtl/>
          <w:lang w:bidi="fa-IR"/>
        </w:rPr>
        <w:t xml:space="preserve"> مال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پ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ش‌ب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ن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کنند.</w:t>
      </w:r>
    </w:p>
    <w:p w14:paraId="242D2F0D" w14:textId="77777777" w:rsidR="00EB4601" w:rsidRPr="00EB4601" w:rsidRDefault="00EB4601" w:rsidP="001716A4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</w:p>
    <w:p w14:paraId="7472CB67" w14:textId="0D332C6E" w:rsidR="00EB4601" w:rsidRPr="00EB4601" w:rsidRDefault="001605A2" w:rsidP="001716A4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۴</w:t>
      </w:r>
      <w:r w:rsidR="00EB4601">
        <w:rPr>
          <w:sz w:val="24"/>
          <w:szCs w:val="24"/>
          <w:rtl/>
          <w:lang w:bidi="fa-IR"/>
        </w:rPr>
        <w:t xml:space="preserve">. </w:t>
      </w:r>
      <w:r w:rsidR="00EB4601" w:rsidRPr="00EB4601">
        <w:rPr>
          <w:sz w:val="24"/>
          <w:szCs w:val="24"/>
          <w:rtl/>
          <w:lang w:bidi="fa-IR"/>
        </w:rPr>
        <w:t>تحل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مقا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سه‌ا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>
        <w:rPr>
          <w:sz w:val="24"/>
          <w:szCs w:val="24"/>
          <w:rtl/>
          <w:lang w:bidi="fa-IR"/>
        </w:rPr>
        <w:t>:</w:t>
      </w:r>
      <w:r w:rsidR="00EB4601" w:rsidRPr="00EB4601">
        <w:rPr>
          <w:sz w:val="24"/>
          <w:szCs w:val="24"/>
          <w:rtl/>
          <w:lang w:bidi="fa-IR"/>
        </w:rPr>
        <w:t xml:space="preserve"> مقا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سه</w:t>
      </w:r>
      <w:r w:rsidR="00EB4601" w:rsidRPr="00EB4601">
        <w:rPr>
          <w:sz w:val="24"/>
          <w:szCs w:val="24"/>
          <w:rtl/>
          <w:lang w:bidi="fa-IR"/>
        </w:rPr>
        <w:t xml:space="preserve"> شرکت‌ها</w:t>
      </w:r>
      <w:del w:id="37" w:author="B" w:date="2023-12-23T17:23:00Z">
        <w:r w:rsidR="00EB4601" w:rsidRPr="00EB4601" w:rsidDel="00F5630E">
          <w:rPr>
            <w:sz w:val="24"/>
            <w:szCs w:val="24"/>
            <w:rtl/>
            <w:lang w:bidi="fa-IR"/>
          </w:rPr>
          <w:delText xml:space="preserve"> و استارتاپ‌ها</w:delText>
        </w:r>
      </w:del>
      <w:r w:rsidR="00EB4601" w:rsidRPr="00EB4601">
        <w:rPr>
          <w:sz w:val="24"/>
          <w:szCs w:val="24"/>
          <w:rtl/>
          <w:lang w:bidi="fa-IR"/>
        </w:rPr>
        <w:t xml:space="preserve"> بر اساس داده‌ها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</w:t>
      </w:r>
      <w:r w:rsidR="00A33898">
        <w:rPr>
          <w:rFonts w:hint="cs"/>
          <w:sz w:val="24"/>
          <w:szCs w:val="24"/>
          <w:rtl/>
          <w:lang w:bidi="fa-IR"/>
        </w:rPr>
        <w:t>کرانچ بیس</w:t>
      </w:r>
      <w:r w:rsidR="00EB4601" w:rsidRPr="00EB4601">
        <w:rPr>
          <w:sz w:val="24"/>
          <w:szCs w:val="24"/>
          <w:rtl/>
          <w:lang w:bidi="fa-IR"/>
        </w:rPr>
        <w:t xml:space="preserve"> م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تواند</w:t>
      </w:r>
      <w:r w:rsidR="00EB4601" w:rsidRPr="00EB4601">
        <w:rPr>
          <w:sz w:val="24"/>
          <w:szCs w:val="24"/>
          <w:rtl/>
          <w:lang w:bidi="fa-IR"/>
        </w:rPr>
        <w:t xml:space="preserve"> ارزشمند باشد. مقا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سه</w:t>
      </w:r>
      <w:r w:rsidR="00EB4601" w:rsidRPr="00EB4601">
        <w:rPr>
          <w:sz w:val="24"/>
          <w:szCs w:val="24"/>
          <w:rtl/>
          <w:lang w:bidi="fa-IR"/>
        </w:rPr>
        <w:t xml:space="preserve"> نقاط قوت و ضعف هر شرکت و تحل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ل</w:t>
      </w:r>
      <w:r w:rsidR="00EB4601" w:rsidRPr="00EB4601">
        <w:rPr>
          <w:sz w:val="24"/>
          <w:szCs w:val="24"/>
          <w:rtl/>
          <w:lang w:bidi="fa-IR"/>
        </w:rPr>
        <w:t xml:space="preserve"> مقا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سه‌ا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آن‌ها به سرما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ه‌گذاران</w:t>
      </w:r>
      <w:r w:rsidR="00EB4601" w:rsidRPr="00EB4601">
        <w:rPr>
          <w:sz w:val="24"/>
          <w:szCs w:val="24"/>
          <w:rtl/>
          <w:lang w:bidi="fa-IR"/>
        </w:rPr>
        <w:t xml:space="preserve"> کمک م</w:t>
      </w:r>
      <w:r w:rsidR="00EB4601" w:rsidRPr="00EB4601">
        <w:rPr>
          <w:rFonts w:hint="cs"/>
          <w:sz w:val="24"/>
          <w:szCs w:val="24"/>
          <w:rtl/>
          <w:lang w:bidi="fa-IR"/>
        </w:rPr>
        <w:t>ی‌</w:t>
      </w:r>
      <w:r w:rsidR="00EB4601" w:rsidRPr="00EB4601">
        <w:rPr>
          <w:rFonts w:hint="eastAsia"/>
          <w:sz w:val="24"/>
          <w:szCs w:val="24"/>
          <w:rtl/>
          <w:lang w:bidi="fa-IR"/>
        </w:rPr>
        <w:t>کند</w:t>
      </w:r>
      <w:r w:rsidR="00EB4601" w:rsidRPr="00EB4601">
        <w:rPr>
          <w:sz w:val="24"/>
          <w:szCs w:val="24"/>
          <w:rtl/>
          <w:lang w:bidi="fa-IR"/>
        </w:rPr>
        <w:t xml:space="preserve"> تا تصم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م‌ها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بهتر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sz w:val="24"/>
          <w:szCs w:val="24"/>
          <w:rtl/>
          <w:lang w:bidi="fa-IR"/>
        </w:rPr>
        <w:t xml:space="preserve"> بگ</w:t>
      </w:r>
      <w:r w:rsidR="00EB4601" w:rsidRPr="00EB4601">
        <w:rPr>
          <w:rFonts w:hint="cs"/>
          <w:sz w:val="24"/>
          <w:szCs w:val="24"/>
          <w:rtl/>
          <w:lang w:bidi="fa-IR"/>
        </w:rPr>
        <w:t>ی</w:t>
      </w:r>
      <w:r w:rsidR="00EB4601" w:rsidRPr="00EB4601">
        <w:rPr>
          <w:rFonts w:hint="eastAsia"/>
          <w:sz w:val="24"/>
          <w:szCs w:val="24"/>
          <w:rtl/>
          <w:lang w:bidi="fa-IR"/>
        </w:rPr>
        <w:t>رند</w:t>
      </w:r>
      <w:r w:rsidR="00EB4601" w:rsidRPr="00EB4601">
        <w:rPr>
          <w:sz w:val="24"/>
          <w:szCs w:val="24"/>
          <w:rtl/>
          <w:lang w:bidi="fa-IR"/>
        </w:rPr>
        <w:t>.</w:t>
      </w:r>
    </w:p>
    <w:p w14:paraId="72F22BC5" w14:textId="77777777" w:rsidR="00EB4601" w:rsidRPr="00EB4601" w:rsidRDefault="00EB4601" w:rsidP="001716A4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</w:p>
    <w:p w14:paraId="25649706" w14:textId="6CA9FFB4" w:rsidR="00122F1C" w:rsidRPr="00C81DA6" w:rsidRDefault="00EB4601" w:rsidP="001716A4">
      <w:pPr>
        <w:bidi/>
        <w:spacing w:line="276" w:lineRule="auto"/>
        <w:ind w:left="756" w:firstLine="2"/>
        <w:jc w:val="both"/>
        <w:rPr>
          <w:sz w:val="24"/>
          <w:szCs w:val="24"/>
          <w:lang w:bidi="fa-IR"/>
        </w:rPr>
      </w:pPr>
      <w:r w:rsidRPr="00EB4601">
        <w:rPr>
          <w:rFonts w:hint="eastAsia"/>
          <w:sz w:val="24"/>
          <w:szCs w:val="24"/>
          <w:rtl/>
          <w:lang w:bidi="fa-IR"/>
        </w:rPr>
        <w:t>با</w:t>
      </w:r>
      <w:r w:rsidRPr="00EB4601">
        <w:rPr>
          <w:sz w:val="24"/>
          <w:szCs w:val="24"/>
          <w:rtl/>
          <w:lang w:bidi="fa-IR"/>
        </w:rPr>
        <w:t xml:space="preserve"> استفاده از 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ن</w:t>
      </w:r>
      <w:r w:rsidRPr="00EB4601">
        <w:rPr>
          <w:sz w:val="24"/>
          <w:szCs w:val="24"/>
          <w:rtl/>
          <w:lang w:bidi="fa-IR"/>
        </w:rPr>
        <w:t xml:space="preserve"> رو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کردها،</w:t>
      </w:r>
      <w:r w:rsidRPr="00EB4601">
        <w:rPr>
          <w:sz w:val="24"/>
          <w:szCs w:val="24"/>
          <w:rtl/>
          <w:lang w:bidi="fa-IR"/>
        </w:rPr>
        <w:t xml:space="preserve"> سرما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ه‌گذاران</w:t>
      </w:r>
      <w:r w:rsidRPr="00EB4601">
        <w:rPr>
          <w:sz w:val="24"/>
          <w:szCs w:val="24"/>
          <w:rtl/>
          <w:lang w:bidi="fa-IR"/>
        </w:rPr>
        <w:t xml:space="preserve"> م</w:t>
      </w:r>
      <w:r w:rsidRPr="00EB4601">
        <w:rPr>
          <w:rFonts w:hint="cs"/>
          <w:sz w:val="24"/>
          <w:szCs w:val="24"/>
          <w:rtl/>
          <w:lang w:bidi="fa-IR"/>
        </w:rPr>
        <w:t>ی‌</w:t>
      </w:r>
      <w:r w:rsidRPr="00EB4601">
        <w:rPr>
          <w:rFonts w:hint="eastAsia"/>
          <w:sz w:val="24"/>
          <w:szCs w:val="24"/>
          <w:rtl/>
          <w:lang w:bidi="fa-IR"/>
        </w:rPr>
        <w:t>توانند</w:t>
      </w:r>
      <w:r w:rsidRPr="00EB4601">
        <w:rPr>
          <w:sz w:val="24"/>
          <w:szCs w:val="24"/>
          <w:rtl/>
          <w:lang w:bidi="fa-IR"/>
        </w:rPr>
        <w:t xml:space="preserve"> بهتر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ن</w:t>
      </w:r>
      <w:r w:rsidRPr="00EB4601">
        <w:rPr>
          <w:sz w:val="24"/>
          <w:szCs w:val="24"/>
          <w:rtl/>
          <w:lang w:bidi="fa-IR"/>
        </w:rPr>
        <w:t xml:space="preserve"> فرصت‌ها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سرما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ه‌گذار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خطرپذ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ر</w:t>
      </w:r>
      <w:r w:rsidRPr="00EB4601">
        <w:rPr>
          <w:sz w:val="24"/>
          <w:szCs w:val="24"/>
          <w:rtl/>
          <w:lang w:bidi="fa-IR"/>
        </w:rPr>
        <w:t xml:space="preserve"> را شناسا</w:t>
      </w:r>
      <w:r w:rsidRPr="00EB4601">
        <w:rPr>
          <w:rFonts w:hint="cs"/>
          <w:sz w:val="24"/>
          <w:szCs w:val="24"/>
          <w:rtl/>
          <w:lang w:bidi="fa-IR"/>
        </w:rPr>
        <w:t>یی</w:t>
      </w:r>
      <w:r w:rsidRPr="00EB4601">
        <w:rPr>
          <w:sz w:val="24"/>
          <w:szCs w:val="24"/>
          <w:rtl/>
          <w:lang w:bidi="fa-IR"/>
        </w:rPr>
        <w:t xml:space="preserve"> کنند و تصم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مات</w:t>
      </w:r>
      <w:r w:rsidRPr="00EB4601">
        <w:rPr>
          <w:sz w:val="24"/>
          <w:szCs w:val="24"/>
          <w:rtl/>
          <w:lang w:bidi="fa-IR"/>
        </w:rPr>
        <w:t xml:space="preserve"> بهتر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را بر مبنا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داده‌ها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</w:t>
      </w:r>
      <w:r w:rsidR="00A33898">
        <w:rPr>
          <w:rFonts w:hint="cs"/>
          <w:sz w:val="24"/>
          <w:szCs w:val="24"/>
          <w:rtl/>
          <w:lang w:bidi="fa-IR"/>
        </w:rPr>
        <w:t>کرانچ بیس</w:t>
      </w:r>
      <w:r w:rsidRPr="00EB4601">
        <w:rPr>
          <w:sz w:val="24"/>
          <w:szCs w:val="24"/>
          <w:rtl/>
          <w:lang w:bidi="fa-IR"/>
        </w:rPr>
        <w:t xml:space="preserve"> به‌عنوان 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ک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از منابع اطلاعات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sz w:val="24"/>
          <w:szCs w:val="24"/>
          <w:rtl/>
          <w:lang w:bidi="fa-IR"/>
        </w:rPr>
        <w:t xml:space="preserve"> ارزشمند بگ</w:t>
      </w:r>
      <w:r w:rsidRPr="00EB4601">
        <w:rPr>
          <w:rFonts w:hint="cs"/>
          <w:sz w:val="24"/>
          <w:szCs w:val="24"/>
          <w:rtl/>
          <w:lang w:bidi="fa-IR"/>
        </w:rPr>
        <w:t>ی</w:t>
      </w:r>
      <w:r w:rsidRPr="00EB4601">
        <w:rPr>
          <w:rFonts w:hint="eastAsia"/>
          <w:sz w:val="24"/>
          <w:szCs w:val="24"/>
          <w:rtl/>
          <w:lang w:bidi="fa-IR"/>
        </w:rPr>
        <w:t>رند</w:t>
      </w:r>
      <w:r w:rsidRPr="00EB4601">
        <w:rPr>
          <w:sz w:val="24"/>
          <w:szCs w:val="24"/>
          <w:rtl/>
          <w:lang w:bidi="fa-IR"/>
        </w:rPr>
        <w:t>.</w:t>
      </w:r>
    </w:p>
    <w:p w14:paraId="1F0296D3" w14:textId="77777777" w:rsidR="00122F1C" w:rsidRPr="00C81DA6" w:rsidRDefault="00122F1C" w:rsidP="00122F1C">
      <w:pPr>
        <w:bidi/>
        <w:spacing w:line="276" w:lineRule="auto"/>
        <w:ind w:left="645" w:firstLine="2"/>
        <w:jc w:val="both"/>
        <w:rPr>
          <w:sz w:val="24"/>
          <w:szCs w:val="24"/>
          <w:rtl/>
          <w:lang w:bidi="fa-IR"/>
        </w:rPr>
      </w:pPr>
    </w:p>
    <w:p w14:paraId="0A47F71E" w14:textId="06E64F5C" w:rsidR="00EB4601" w:rsidRPr="001605A2" w:rsidRDefault="001605A2" w:rsidP="001605A2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۳-</w:t>
      </w:r>
      <w:r w:rsidR="00122F1C" w:rsidRPr="001605A2">
        <w:rPr>
          <w:b/>
          <w:bCs/>
          <w:sz w:val="24"/>
          <w:szCs w:val="24"/>
          <w:rtl/>
          <w:lang w:bidi="fa-IR"/>
        </w:rPr>
        <w:t>ضرورت انجام تحقیق</w:t>
      </w:r>
    </w:p>
    <w:p w14:paraId="3CBE9647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 w:rsidRPr="00EB4601">
        <w:rPr>
          <w:color w:val="000000"/>
          <w:sz w:val="24"/>
          <w:szCs w:val="24"/>
          <w:rtl/>
        </w:rPr>
        <w:t>انجام تحق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ق</w:t>
      </w:r>
      <w:r w:rsidRPr="00EB4601">
        <w:rPr>
          <w:color w:val="000000"/>
          <w:sz w:val="24"/>
          <w:szCs w:val="24"/>
          <w:rtl/>
        </w:rPr>
        <w:t xml:space="preserve"> برا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color w:val="000000"/>
          <w:sz w:val="24"/>
          <w:szCs w:val="24"/>
          <w:rtl/>
        </w:rPr>
        <w:t xml:space="preserve"> پ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ش‌ب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ن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color w:val="000000"/>
          <w:sz w:val="24"/>
          <w:szCs w:val="24"/>
          <w:rtl/>
        </w:rPr>
        <w:t xml:space="preserve"> سرما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ه‌گذار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color w:val="000000"/>
          <w:sz w:val="24"/>
          <w:szCs w:val="24"/>
          <w:rtl/>
        </w:rPr>
        <w:t xml:space="preserve"> با استفاده از داده‌ها م</w:t>
      </w:r>
      <w:r w:rsidRPr="00EB4601">
        <w:rPr>
          <w:rFonts w:hint="cs"/>
          <w:color w:val="000000"/>
          <w:sz w:val="24"/>
          <w:szCs w:val="24"/>
          <w:rtl/>
        </w:rPr>
        <w:t>ی‌</w:t>
      </w:r>
      <w:r w:rsidRPr="00EB4601">
        <w:rPr>
          <w:rFonts w:hint="eastAsia"/>
          <w:color w:val="000000"/>
          <w:sz w:val="24"/>
          <w:szCs w:val="24"/>
          <w:rtl/>
        </w:rPr>
        <w:t>تواند</w:t>
      </w:r>
      <w:r w:rsidRPr="00EB4601">
        <w:rPr>
          <w:color w:val="000000"/>
          <w:sz w:val="24"/>
          <w:szCs w:val="24"/>
          <w:rtl/>
        </w:rPr>
        <w:t xml:space="preserve"> به چند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ن</w:t>
      </w:r>
      <w:r w:rsidRPr="00EB4601">
        <w:rPr>
          <w:color w:val="000000"/>
          <w:sz w:val="24"/>
          <w:szCs w:val="24"/>
          <w:rtl/>
        </w:rPr>
        <w:t xml:space="preserve"> دل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rFonts w:hint="eastAsia"/>
          <w:color w:val="000000"/>
          <w:sz w:val="24"/>
          <w:szCs w:val="24"/>
          <w:rtl/>
        </w:rPr>
        <w:t>ل</w:t>
      </w:r>
      <w:r w:rsidRPr="00EB4601">
        <w:rPr>
          <w:color w:val="000000"/>
          <w:sz w:val="24"/>
          <w:szCs w:val="24"/>
          <w:rtl/>
        </w:rPr>
        <w:t xml:space="preserve"> ضرور</w:t>
      </w:r>
      <w:r w:rsidRPr="00EB4601">
        <w:rPr>
          <w:rFonts w:hint="cs"/>
          <w:color w:val="000000"/>
          <w:sz w:val="24"/>
          <w:szCs w:val="24"/>
          <w:rtl/>
        </w:rPr>
        <w:t>ی</w:t>
      </w:r>
      <w:r w:rsidRPr="00EB4601">
        <w:rPr>
          <w:color w:val="000000"/>
          <w:sz w:val="24"/>
          <w:szCs w:val="24"/>
          <w:rtl/>
        </w:rPr>
        <w:t xml:space="preserve"> باشد:</w:t>
      </w:r>
    </w:p>
    <w:p w14:paraId="76980346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40C27A55" w14:textId="4C231502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۱</w:t>
      </w:r>
      <w:r w:rsidR="00EB4601">
        <w:rPr>
          <w:color w:val="000000"/>
          <w:sz w:val="24"/>
          <w:szCs w:val="24"/>
          <w:rtl/>
        </w:rPr>
        <w:t xml:space="preserve">. </w:t>
      </w:r>
      <w:r w:rsidR="00EB4601" w:rsidRPr="00EB4601">
        <w:rPr>
          <w:color w:val="000000"/>
          <w:sz w:val="24"/>
          <w:szCs w:val="24"/>
          <w:rtl/>
        </w:rPr>
        <w:t>اطم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نان</w:t>
      </w:r>
      <w:r w:rsidR="00EB4601" w:rsidRPr="00EB4601">
        <w:rPr>
          <w:color w:val="000000"/>
          <w:sz w:val="24"/>
          <w:szCs w:val="24"/>
          <w:rtl/>
        </w:rPr>
        <w:t xml:space="preserve"> از 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مات</w:t>
      </w:r>
      <w:r w:rsidR="00EB4601" w:rsidRPr="00EB4601">
        <w:rPr>
          <w:color w:val="000000"/>
          <w:sz w:val="24"/>
          <w:szCs w:val="24"/>
          <w:rtl/>
        </w:rPr>
        <w:t xml:space="preserve">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>
        <w:rPr>
          <w:color w:val="000000"/>
          <w:sz w:val="24"/>
          <w:szCs w:val="24"/>
          <w:rtl/>
        </w:rPr>
        <w:t>:</w:t>
      </w:r>
      <w:r w:rsidR="00EB4601" w:rsidRPr="00EB4601">
        <w:rPr>
          <w:color w:val="000000"/>
          <w:sz w:val="24"/>
          <w:szCs w:val="24"/>
          <w:rtl/>
        </w:rPr>
        <w:t xml:space="preserve"> تحق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قات</w:t>
      </w:r>
      <w:r w:rsidR="00EB4601" w:rsidRPr="00EB4601">
        <w:rPr>
          <w:color w:val="000000"/>
          <w:sz w:val="24"/>
          <w:szCs w:val="24"/>
          <w:rtl/>
        </w:rPr>
        <w:t xml:space="preserve"> مبتن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بر داده‌ها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تواند</w:t>
      </w:r>
      <w:r w:rsidR="00EB4601" w:rsidRPr="00EB4601">
        <w:rPr>
          <w:color w:val="000000"/>
          <w:sz w:val="24"/>
          <w:szCs w:val="24"/>
          <w:rtl/>
        </w:rPr>
        <w:t xml:space="preserve"> به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کمک کند تا 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مات</w:t>
      </w:r>
      <w:r w:rsidR="00EB4601" w:rsidRPr="00EB4601">
        <w:rPr>
          <w:color w:val="000000"/>
          <w:sz w:val="24"/>
          <w:szCs w:val="24"/>
          <w:rtl/>
        </w:rPr>
        <w:t xml:space="preserve"> خود را </w:t>
      </w:r>
      <w:r w:rsidR="00850531">
        <w:rPr>
          <w:rFonts w:hint="cs"/>
          <w:color w:val="000000"/>
          <w:sz w:val="24"/>
          <w:szCs w:val="24"/>
          <w:rtl/>
        </w:rPr>
        <w:t xml:space="preserve">     </w:t>
      </w:r>
      <w:r w:rsidR="00EB4601" w:rsidRPr="00EB4601">
        <w:rPr>
          <w:color w:val="000000"/>
          <w:sz w:val="24"/>
          <w:szCs w:val="24"/>
          <w:rtl/>
        </w:rPr>
        <w:t>بر اساس اطلاعات دق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ق‌تر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بگ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رند</w:t>
      </w:r>
      <w:r w:rsidR="00EB4601" w:rsidRPr="00EB4601">
        <w:rPr>
          <w:color w:val="000000"/>
          <w:sz w:val="24"/>
          <w:szCs w:val="24"/>
          <w:rtl/>
        </w:rPr>
        <w:t xml:space="preserve"> و از پتانس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ل</w:t>
      </w:r>
      <w:r w:rsidR="00EB4601" w:rsidRPr="00EB4601">
        <w:rPr>
          <w:color w:val="000000"/>
          <w:sz w:val="24"/>
          <w:szCs w:val="24"/>
          <w:rtl/>
        </w:rPr>
        <w:t xml:space="preserve"> 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سک</w:t>
      </w:r>
      <w:r w:rsidR="00EB4601" w:rsidRPr="00EB4601">
        <w:rPr>
          <w:color w:val="000000"/>
          <w:sz w:val="24"/>
          <w:szCs w:val="24"/>
          <w:rtl/>
        </w:rPr>
        <w:t xml:space="preserve"> و بازده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خطرپذ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ر</w:t>
      </w:r>
      <w:r w:rsidR="00EB4601" w:rsidRPr="00EB4601">
        <w:rPr>
          <w:color w:val="000000"/>
          <w:sz w:val="24"/>
          <w:szCs w:val="24"/>
          <w:rtl/>
        </w:rPr>
        <w:t xml:space="preserve"> آگاه شوند.</w:t>
      </w:r>
    </w:p>
    <w:p w14:paraId="7FDBE9EA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32A9AA73" w14:textId="7B0746B7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۲</w:t>
      </w:r>
      <w:r w:rsidR="00EB4601">
        <w:rPr>
          <w:color w:val="000000"/>
          <w:sz w:val="24"/>
          <w:szCs w:val="24"/>
          <w:rtl/>
        </w:rPr>
        <w:t xml:space="preserve">. </w:t>
      </w:r>
      <w:r w:rsidR="00EB4601" w:rsidRPr="00EB4601">
        <w:rPr>
          <w:color w:val="000000"/>
          <w:sz w:val="24"/>
          <w:szCs w:val="24"/>
          <w:rtl/>
        </w:rPr>
        <w:t>بهبود پ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ش‌ب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ها</w:t>
      </w:r>
      <w:r w:rsidR="00EB4601">
        <w:rPr>
          <w:color w:val="000000"/>
          <w:sz w:val="24"/>
          <w:szCs w:val="24"/>
          <w:rtl/>
        </w:rPr>
        <w:t>:</w:t>
      </w:r>
      <w:r w:rsidR="00EB4601" w:rsidRPr="00EB4601">
        <w:rPr>
          <w:color w:val="000000"/>
          <w:sz w:val="24"/>
          <w:szCs w:val="24"/>
          <w:rtl/>
        </w:rPr>
        <w:t xml:space="preserve"> تحق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قات</w:t>
      </w:r>
      <w:r w:rsidR="00EB4601" w:rsidRPr="00EB4601">
        <w:rPr>
          <w:color w:val="000000"/>
          <w:sz w:val="24"/>
          <w:szCs w:val="24"/>
          <w:rtl/>
        </w:rPr>
        <w:t xml:space="preserve"> بر مبنا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داده‌ها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تواند</w:t>
      </w:r>
      <w:r w:rsidR="00EB4601" w:rsidRPr="00EB4601">
        <w:rPr>
          <w:color w:val="000000"/>
          <w:sz w:val="24"/>
          <w:szCs w:val="24"/>
          <w:rtl/>
        </w:rPr>
        <w:t xml:space="preserve"> بهبود پ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ش‌ب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ها</w:t>
      </w:r>
      <w:r w:rsidR="00EB4601" w:rsidRPr="00EB4601">
        <w:rPr>
          <w:color w:val="000000"/>
          <w:sz w:val="24"/>
          <w:szCs w:val="24"/>
          <w:rtl/>
        </w:rPr>
        <w:t xml:space="preserve"> و مدل‌ها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پ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ش‌ب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را فراهم کند. 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</w:t>
      </w:r>
      <w:r w:rsidR="00EB4601" w:rsidRPr="00EB4601">
        <w:rPr>
          <w:color w:val="000000"/>
          <w:sz w:val="24"/>
          <w:szCs w:val="24"/>
          <w:rtl/>
        </w:rPr>
        <w:t xml:space="preserve"> به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کمک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کند</w:t>
      </w:r>
      <w:r w:rsidR="00EB4601" w:rsidRPr="00EB4601">
        <w:rPr>
          <w:color w:val="000000"/>
          <w:sz w:val="24"/>
          <w:szCs w:val="24"/>
          <w:rtl/>
        </w:rPr>
        <w:t xml:space="preserve"> تا بازده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و 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سک</w:t>
      </w:r>
      <w:r w:rsidR="00EB4601" w:rsidRPr="00EB4601">
        <w:rPr>
          <w:color w:val="000000"/>
          <w:sz w:val="24"/>
          <w:szCs w:val="24"/>
          <w:rtl/>
        </w:rPr>
        <w:t xml:space="preserve">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خود را بهبود ببخشند.</w:t>
      </w:r>
    </w:p>
    <w:p w14:paraId="31FCBBBF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47BB4A2E" w14:textId="1BAF4D6B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۳</w:t>
      </w:r>
      <w:r w:rsidR="00EB4601">
        <w:rPr>
          <w:color w:val="000000"/>
          <w:sz w:val="24"/>
          <w:szCs w:val="24"/>
          <w:rtl/>
        </w:rPr>
        <w:t xml:space="preserve">. شناخت بهتر از بازار: </w:t>
      </w:r>
      <w:ins w:id="38" w:author="B" w:date="2023-12-23T17:26:00Z">
        <w:r w:rsidR="00F5630E">
          <w:rPr>
            <w:rFonts w:hint="cs"/>
            <w:color w:val="000000"/>
            <w:sz w:val="24"/>
            <w:szCs w:val="24"/>
            <w:rtl/>
            <w:lang w:bidi="fa-IR"/>
          </w:rPr>
          <w:t>ا</w:t>
        </w:r>
      </w:ins>
      <w:r w:rsidR="00EB4601" w:rsidRPr="00EB4601">
        <w:rPr>
          <w:color w:val="000000"/>
          <w:sz w:val="24"/>
          <w:szCs w:val="24"/>
          <w:rtl/>
        </w:rPr>
        <w:t>طلاعات در دسترس از داده‌ها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</w:t>
      </w:r>
      <w:r w:rsidR="001F6692">
        <w:rPr>
          <w:rFonts w:hint="cs"/>
          <w:color w:val="000000"/>
          <w:sz w:val="24"/>
          <w:szCs w:val="24"/>
          <w:rtl/>
        </w:rPr>
        <w:t xml:space="preserve">کرانچ بیس </w:t>
      </w:r>
      <w:r w:rsidR="00EB4601" w:rsidRPr="00EB4601">
        <w:rPr>
          <w:color w:val="000000"/>
          <w:sz w:val="24"/>
          <w:szCs w:val="24"/>
          <w:rtl/>
        </w:rPr>
        <w:t xml:space="preserve"> و مشابه آن‌ها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توانند</w:t>
      </w:r>
      <w:r w:rsidR="00EB4601" w:rsidRPr="00EB4601">
        <w:rPr>
          <w:color w:val="000000"/>
          <w:sz w:val="24"/>
          <w:szCs w:val="24"/>
          <w:rtl/>
        </w:rPr>
        <w:t xml:space="preserve"> به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کمک کنند تا بازار را بهتر بشناسند و روندها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بازار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را پ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ش‌ب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کنند.</w:t>
      </w:r>
    </w:p>
    <w:p w14:paraId="77199E99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2CE65642" w14:textId="5D824464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۴</w:t>
      </w:r>
      <w:r w:rsidR="00EB4601" w:rsidRPr="00EB4601">
        <w:rPr>
          <w:color w:val="000000"/>
          <w:sz w:val="24"/>
          <w:szCs w:val="24"/>
          <w:rtl/>
        </w:rPr>
        <w:t>. کاهش 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سک</w:t>
      </w:r>
      <w:r w:rsidR="00EB4601" w:rsidRPr="00EB4601">
        <w:rPr>
          <w:color w:val="000000"/>
          <w:sz w:val="24"/>
          <w:szCs w:val="24"/>
          <w:rtl/>
        </w:rPr>
        <w:t>: تحق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قات</w:t>
      </w:r>
      <w:r w:rsidR="00EB4601" w:rsidRPr="00EB4601">
        <w:rPr>
          <w:color w:val="000000"/>
          <w:sz w:val="24"/>
          <w:szCs w:val="24"/>
          <w:rtl/>
        </w:rPr>
        <w:t xml:space="preserve"> بر مبنا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داده‌ها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توانند</w:t>
      </w:r>
      <w:r w:rsidR="00EB4601" w:rsidRPr="00EB4601">
        <w:rPr>
          <w:color w:val="000000"/>
          <w:sz w:val="24"/>
          <w:szCs w:val="24"/>
          <w:rtl/>
        </w:rPr>
        <w:t xml:space="preserve"> کمک کنند تا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سک‌ها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خود را کاهش دهند و به سمت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با اطم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نان‌تر</w:t>
      </w:r>
      <w:r w:rsidR="00EB4601" w:rsidRPr="00EB4601">
        <w:rPr>
          <w:color w:val="000000"/>
          <w:sz w:val="24"/>
          <w:szCs w:val="24"/>
          <w:rtl/>
        </w:rPr>
        <w:t xml:space="preserve"> و کم‌ر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سک‌تر</w:t>
      </w:r>
      <w:r w:rsidR="00EB4601" w:rsidRPr="00EB4601">
        <w:rPr>
          <w:color w:val="000000"/>
          <w:sz w:val="24"/>
          <w:szCs w:val="24"/>
          <w:rtl/>
        </w:rPr>
        <w:t xml:space="preserve"> حرکت کنند.</w:t>
      </w:r>
    </w:p>
    <w:p w14:paraId="1B87F36D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49926115" w14:textId="5F599C7D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۵</w:t>
      </w:r>
      <w:r w:rsidR="00EB4601" w:rsidRPr="00EB4601">
        <w:rPr>
          <w:color w:val="000000"/>
          <w:sz w:val="24"/>
          <w:szCs w:val="24"/>
          <w:rtl/>
        </w:rPr>
        <w:t>. بهبود 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م‌گ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استراتژ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ک</w:t>
      </w:r>
      <w:r w:rsidR="00EB4601" w:rsidRPr="00EB4601">
        <w:rPr>
          <w:color w:val="000000"/>
          <w:sz w:val="24"/>
          <w:szCs w:val="24"/>
          <w:rtl/>
        </w:rPr>
        <w:t>: با دسترس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به داده‌ها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دق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</w:t>
      </w:r>
      <w:r w:rsidR="00EB4601" w:rsidRPr="00EB4601">
        <w:rPr>
          <w:color w:val="000000"/>
          <w:sz w:val="24"/>
          <w:szCs w:val="24"/>
          <w:rtl/>
        </w:rPr>
        <w:t xml:space="preserve"> و تحل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ل‌ها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صح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ح،</w:t>
      </w:r>
      <w:r w:rsidR="00EB4601" w:rsidRPr="00EB4601">
        <w:rPr>
          <w:color w:val="000000"/>
          <w:sz w:val="24"/>
          <w:szCs w:val="24"/>
          <w:rtl/>
        </w:rPr>
        <w:t xml:space="preserve">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توانند</w:t>
      </w:r>
      <w:r w:rsidR="00EB4601" w:rsidRPr="00EB4601">
        <w:rPr>
          <w:color w:val="000000"/>
          <w:sz w:val="24"/>
          <w:szCs w:val="24"/>
          <w:rtl/>
        </w:rPr>
        <w:t xml:space="preserve"> 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مات</w:t>
      </w:r>
      <w:r w:rsidR="00EB4601" w:rsidRPr="00EB4601">
        <w:rPr>
          <w:color w:val="000000"/>
          <w:sz w:val="24"/>
          <w:szCs w:val="24"/>
          <w:rtl/>
        </w:rPr>
        <w:t xml:space="preserve"> استراتژ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ک‌تر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را اتخاذ کنند و به راهبردها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بهتر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دست 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ابند</w:t>
      </w:r>
      <w:r w:rsidR="00EB4601" w:rsidRPr="00EB4601">
        <w:rPr>
          <w:color w:val="000000"/>
          <w:sz w:val="24"/>
          <w:szCs w:val="24"/>
          <w:rtl/>
        </w:rPr>
        <w:t>.</w:t>
      </w:r>
    </w:p>
    <w:p w14:paraId="0FA33D38" w14:textId="77777777" w:rsidR="00EB4601" w:rsidRPr="00EB4601" w:rsidRDefault="00EB4601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047057FA" w14:textId="65D72767" w:rsidR="00EB4601" w:rsidRPr="00EB4601" w:rsidRDefault="001605A2" w:rsidP="0085053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۶</w:t>
      </w:r>
      <w:r w:rsidR="002A3844">
        <w:rPr>
          <w:color w:val="000000"/>
          <w:sz w:val="24"/>
          <w:szCs w:val="24"/>
          <w:rtl/>
        </w:rPr>
        <w:t xml:space="preserve">. </w:t>
      </w:r>
      <w:r w:rsidR="00EB4601" w:rsidRPr="00EB4601">
        <w:rPr>
          <w:color w:val="000000"/>
          <w:sz w:val="24"/>
          <w:szCs w:val="24"/>
          <w:rtl/>
        </w:rPr>
        <w:t>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مات</w:t>
      </w:r>
      <w:r w:rsidR="00EB4601" w:rsidRPr="00EB4601">
        <w:rPr>
          <w:color w:val="000000"/>
          <w:sz w:val="24"/>
          <w:szCs w:val="24"/>
          <w:rtl/>
        </w:rPr>
        <w:t xml:space="preserve"> مبتن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2A3844">
        <w:rPr>
          <w:color w:val="000000"/>
          <w:sz w:val="24"/>
          <w:szCs w:val="24"/>
          <w:rtl/>
        </w:rPr>
        <w:t xml:space="preserve"> بر اطلاعات:</w:t>
      </w:r>
      <w:r w:rsidR="00EB4601" w:rsidRPr="00EB4601">
        <w:rPr>
          <w:color w:val="000000"/>
          <w:sz w:val="24"/>
          <w:szCs w:val="24"/>
          <w:rtl/>
        </w:rPr>
        <w:t xml:space="preserve"> تحق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قات</w:t>
      </w:r>
      <w:r w:rsidR="00EB4601" w:rsidRPr="00EB4601">
        <w:rPr>
          <w:color w:val="000000"/>
          <w:sz w:val="24"/>
          <w:szCs w:val="24"/>
          <w:rtl/>
        </w:rPr>
        <w:t xml:space="preserve"> بر مبنا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داده‌ها سرما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ه‌گذاران</w:t>
      </w:r>
      <w:r w:rsidR="00EB4601" w:rsidRPr="00EB4601">
        <w:rPr>
          <w:color w:val="000000"/>
          <w:sz w:val="24"/>
          <w:szCs w:val="24"/>
          <w:rtl/>
        </w:rPr>
        <w:t xml:space="preserve"> را قادر م</w:t>
      </w:r>
      <w:r w:rsidR="00EB4601" w:rsidRPr="00EB4601">
        <w:rPr>
          <w:rFonts w:hint="cs"/>
          <w:color w:val="000000"/>
          <w:sz w:val="24"/>
          <w:szCs w:val="24"/>
          <w:rtl/>
        </w:rPr>
        <w:t>ی‌</w:t>
      </w:r>
      <w:r w:rsidR="00EB4601" w:rsidRPr="00EB4601">
        <w:rPr>
          <w:rFonts w:hint="eastAsia"/>
          <w:color w:val="000000"/>
          <w:sz w:val="24"/>
          <w:szCs w:val="24"/>
          <w:rtl/>
        </w:rPr>
        <w:t>سازد</w:t>
      </w:r>
      <w:r w:rsidR="00EB4601" w:rsidRPr="00EB4601">
        <w:rPr>
          <w:color w:val="000000"/>
          <w:sz w:val="24"/>
          <w:szCs w:val="24"/>
          <w:rtl/>
        </w:rPr>
        <w:t xml:space="preserve"> تا تصم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مات</w:t>
      </w:r>
      <w:r w:rsidR="00EB4601" w:rsidRPr="00EB4601">
        <w:rPr>
          <w:color w:val="000000"/>
          <w:sz w:val="24"/>
          <w:szCs w:val="24"/>
          <w:rtl/>
        </w:rPr>
        <w:t xml:space="preserve"> خود را بر اساس اطلاعات و داده‌ها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color w:val="000000"/>
          <w:sz w:val="24"/>
          <w:szCs w:val="24"/>
          <w:rtl/>
        </w:rPr>
        <w:t xml:space="preserve"> قابل اعتماد بگ</w:t>
      </w:r>
      <w:r w:rsidR="00EB4601" w:rsidRPr="00EB4601">
        <w:rPr>
          <w:rFonts w:hint="cs"/>
          <w:color w:val="000000"/>
          <w:sz w:val="24"/>
          <w:szCs w:val="24"/>
          <w:rtl/>
        </w:rPr>
        <w:t>ی</w:t>
      </w:r>
      <w:r w:rsidR="00EB4601" w:rsidRPr="00EB4601">
        <w:rPr>
          <w:rFonts w:hint="eastAsia"/>
          <w:color w:val="000000"/>
          <w:sz w:val="24"/>
          <w:szCs w:val="24"/>
          <w:rtl/>
        </w:rPr>
        <w:t>رند،</w:t>
      </w:r>
      <w:r w:rsidR="00EB4601" w:rsidRPr="00EB4601">
        <w:rPr>
          <w:color w:val="000000"/>
          <w:sz w:val="24"/>
          <w:szCs w:val="24"/>
          <w:rtl/>
        </w:rPr>
        <w:t xml:space="preserve"> نه بر اساس گمان و حدس.</w:t>
      </w:r>
    </w:p>
    <w:p w14:paraId="64EBC1FF" w14:textId="77777777" w:rsidR="00EB4601" w:rsidRPr="00EB4601" w:rsidRDefault="00EB4601" w:rsidP="00EB4601">
      <w:pPr>
        <w:autoSpaceDE w:val="0"/>
        <w:autoSpaceDN w:val="0"/>
        <w:bidi/>
        <w:adjustRightInd w:val="0"/>
        <w:spacing w:line="276" w:lineRule="auto"/>
        <w:ind w:left="756"/>
        <w:jc w:val="both"/>
        <w:rPr>
          <w:color w:val="000000"/>
          <w:sz w:val="24"/>
          <w:szCs w:val="24"/>
        </w:rPr>
      </w:pPr>
    </w:p>
    <w:p w14:paraId="65C4C41D" w14:textId="59984940" w:rsidR="00122F1C" w:rsidRDefault="00122F1C" w:rsidP="00122F1C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423EFCC2" w14:textId="446EDD0B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6C22C8D5" w14:textId="223CC5E6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1080C793" w14:textId="04660347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589876A9" w14:textId="52C6D313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309C54F2" w14:textId="1595268C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15F476A5" w14:textId="14D0A7E7" w:rsidR="00BD0400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23C604B6" w14:textId="0C1B507D" w:rsidR="00E42ABC" w:rsidRDefault="00E42ABC" w:rsidP="00E42ABC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0EEB93F2" w14:textId="77777777" w:rsidR="00E42ABC" w:rsidRDefault="00E42ABC" w:rsidP="00E42ABC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</w:p>
    <w:p w14:paraId="2A9FD0D0" w14:textId="77777777" w:rsidR="00BD0400" w:rsidRPr="00C81DA6" w:rsidRDefault="00BD0400" w:rsidP="00BD0400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</w:p>
    <w:p w14:paraId="48A481DF" w14:textId="2AAD31F5" w:rsidR="00122F1C" w:rsidRDefault="001605A2" w:rsidP="001605A2">
      <w:pPr>
        <w:bidi/>
        <w:spacing w:line="276" w:lineRule="auto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۴</w:t>
      </w:r>
      <w:r w:rsidRPr="001605A2">
        <w:rPr>
          <w:rFonts w:hint="cs"/>
          <w:b/>
          <w:bCs/>
          <w:sz w:val="24"/>
          <w:szCs w:val="24"/>
          <w:rtl/>
          <w:lang w:bidi="fa-IR"/>
        </w:rPr>
        <w:t>-</w:t>
      </w:r>
      <w:r w:rsidR="00122F1C" w:rsidRPr="001605A2">
        <w:rPr>
          <w:b/>
          <w:bCs/>
          <w:sz w:val="24"/>
          <w:szCs w:val="24"/>
          <w:rtl/>
          <w:lang w:bidi="fa-IR"/>
        </w:rPr>
        <w:t xml:space="preserve">پیشینه تحقیق </w:t>
      </w:r>
    </w:p>
    <w:p w14:paraId="51624DA8" w14:textId="77777777" w:rsidR="00BD0400" w:rsidRPr="001605A2" w:rsidRDefault="00BD0400" w:rsidP="00BD0400">
      <w:pPr>
        <w:bidi/>
        <w:spacing w:line="276" w:lineRule="auto"/>
        <w:rPr>
          <w:b/>
          <w:bCs/>
          <w:sz w:val="24"/>
          <w:szCs w:val="24"/>
          <w:lang w:bidi="fa-IR"/>
        </w:rPr>
      </w:pPr>
    </w:p>
    <w:p w14:paraId="2C0A5BA1" w14:textId="76240CE3" w:rsidR="00BD0400" w:rsidRDefault="00BD0400">
      <w:pPr>
        <w:bidi/>
        <w:spacing w:line="276" w:lineRule="auto"/>
        <w:ind w:left="756"/>
        <w:jc w:val="both"/>
        <w:rPr>
          <w:rFonts w:ascii="Cambria" w:hAnsi="Cambria"/>
          <w:color w:val="000000"/>
          <w:sz w:val="24"/>
          <w:szCs w:val="24"/>
        </w:rPr>
        <w:pPrChange w:id="39" w:author="B" w:date="2023-12-23T17:27:00Z">
          <w:pPr>
            <w:bidi/>
            <w:spacing w:line="276" w:lineRule="auto"/>
            <w:ind w:left="756"/>
            <w:jc w:val="both"/>
          </w:pPr>
        </w:pPrChange>
      </w:pPr>
      <w:r>
        <w:rPr>
          <w:rFonts w:ascii="Cambria" w:hAnsi="Cambria"/>
          <w:color w:val="000000"/>
          <w:sz w:val="24"/>
          <w:szCs w:val="24"/>
          <w:rtl/>
        </w:rPr>
        <w:t xml:space="preserve">مقاله </w:t>
      </w:r>
      <w:r w:rsidRPr="005E42B1">
        <w:rPr>
          <w:rFonts w:ascii="Cambria" w:hAnsi="Cambria"/>
          <w:color w:val="000000"/>
          <w:sz w:val="24"/>
          <w:szCs w:val="24"/>
          <w:rtl/>
        </w:rPr>
        <w:t>پ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ش‌ب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موفق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کسب و کار شرکت‌ها با استفاده از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ادگ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ماش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="009F390F">
        <w:rPr>
          <w:rStyle w:val="FootnoteReference"/>
          <w:rFonts w:ascii="Cambria" w:hAnsi="Cambria"/>
          <w:color w:val="000000"/>
          <w:sz w:val="24"/>
          <w:szCs w:val="24"/>
          <w:rtl/>
        </w:rPr>
        <w:footnoteReference w:id="3"/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توسط </w:t>
      </w:r>
      <w:proofErr w:type="spellStart"/>
      <w:r w:rsidRPr="005E42B1">
        <w:rPr>
          <w:rFonts w:ascii="Cambria" w:hAnsi="Cambria"/>
          <w:color w:val="000000"/>
          <w:sz w:val="24"/>
          <w:szCs w:val="24"/>
        </w:rPr>
        <w:t>Chenchen</w:t>
      </w:r>
      <w:proofErr w:type="spellEnd"/>
      <w:r w:rsidRPr="005E42B1">
        <w:rPr>
          <w:rFonts w:ascii="Cambria" w:hAnsi="Cambria"/>
          <w:color w:val="000000"/>
          <w:sz w:val="24"/>
          <w:szCs w:val="24"/>
        </w:rPr>
        <w:t xml:space="preserve"> Pan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، </w:t>
      </w:r>
      <w:r w:rsidRPr="005E42B1">
        <w:rPr>
          <w:rFonts w:ascii="Cambria" w:hAnsi="Cambria"/>
          <w:color w:val="000000"/>
          <w:sz w:val="24"/>
          <w:szCs w:val="24"/>
        </w:rPr>
        <w:t>Yuan Gao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، و </w:t>
      </w:r>
      <w:proofErr w:type="spellStart"/>
      <w:r w:rsidRPr="005E42B1">
        <w:rPr>
          <w:rFonts w:ascii="Cambria" w:hAnsi="Cambria"/>
          <w:color w:val="000000"/>
          <w:sz w:val="24"/>
          <w:szCs w:val="24"/>
        </w:rPr>
        <w:t>Yuzi</w:t>
      </w:r>
      <w:proofErr w:type="spellEnd"/>
      <w:r w:rsidRPr="005E42B1">
        <w:rPr>
          <w:rFonts w:ascii="Cambria" w:hAnsi="Cambria"/>
          <w:color w:val="000000"/>
          <w:sz w:val="24"/>
          <w:szCs w:val="24"/>
        </w:rPr>
        <w:t xml:space="preserve"> Luo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از دانشگاه </w:t>
      </w:r>
      <w:del w:id="40" w:author="B" w:date="2023-12-23T17:27:00Z">
        <w:r w:rsidRPr="005E42B1" w:rsidDel="00F5630E">
          <w:rPr>
            <w:rFonts w:ascii="Cambria" w:hAnsi="Cambria"/>
            <w:color w:val="000000"/>
            <w:sz w:val="24"/>
            <w:szCs w:val="24"/>
          </w:rPr>
          <w:delText>Stanford</w:delText>
        </w:r>
        <w:r w:rsidRPr="005E42B1" w:rsidDel="00F5630E">
          <w:rPr>
            <w:rFonts w:ascii="Cambria" w:hAnsi="Cambria"/>
            <w:color w:val="000000"/>
            <w:sz w:val="24"/>
            <w:szCs w:val="24"/>
            <w:rtl/>
          </w:rPr>
          <w:delText xml:space="preserve"> </w:delText>
        </w:r>
      </w:del>
      <w:ins w:id="41" w:author="B" w:date="2023-12-23T17:27:00Z">
        <w:r w:rsidR="00F5630E">
          <w:rPr>
            <w:rFonts w:ascii="Cambria" w:hAnsi="Cambria" w:hint="cs"/>
            <w:color w:val="000000"/>
            <w:sz w:val="24"/>
            <w:szCs w:val="24"/>
            <w:rtl/>
          </w:rPr>
          <w:t>استنفورد</w:t>
        </w:r>
        <w:r w:rsidR="00F5630E" w:rsidRPr="005E42B1">
          <w:rPr>
            <w:rFonts w:ascii="Cambria" w:hAnsi="Cambria"/>
            <w:color w:val="000000"/>
            <w:sz w:val="24"/>
            <w:szCs w:val="24"/>
            <w:rtl/>
          </w:rPr>
          <w:t xml:space="preserve"> </w:t>
        </w:r>
      </w:ins>
      <w:r w:rsidRPr="005E42B1">
        <w:rPr>
          <w:rFonts w:ascii="Cambria" w:hAnsi="Cambria"/>
          <w:color w:val="000000"/>
          <w:sz w:val="24"/>
          <w:szCs w:val="24"/>
          <w:rtl/>
        </w:rPr>
        <w:t xml:space="preserve">نوشته شده است.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ای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مقاله به بررس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چگونگ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استفاده از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ادگ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ماش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برا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پ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ش‌ب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موفق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کسب و کار م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پردازد</w:t>
      </w:r>
      <w:r w:rsidRPr="005E42B1">
        <w:rPr>
          <w:rFonts w:ascii="Cambria" w:hAnsi="Cambria"/>
          <w:color w:val="000000"/>
          <w:sz w:val="24"/>
          <w:szCs w:val="24"/>
          <w:rtl/>
        </w:rPr>
        <w:t>. در 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پروژه، داده‌ها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>
        <w:rPr>
          <w:rFonts w:ascii="Cambria" w:hAnsi="Cambria" w:hint="cs"/>
          <w:color w:val="000000"/>
          <w:sz w:val="24"/>
          <w:szCs w:val="24"/>
          <w:rtl/>
          <w:lang w:bidi="prs-AF"/>
        </w:rPr>
        <w:t>کرانچ بیس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استفاده شده است تا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مدل پ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ش‌ب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از طر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ق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ادگ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ماش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برا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طبقه‌بند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کسب و کارها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نوپا که موفق هستند و کسب و کارها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که ن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ستند،</w:t>
      </w:r>
      <w:r>
        <w:rPr>
          <w:rFonts w:ascii="Cambria" w:hAnsi="Cambria"/>
          <w:color w:val="000000"/>
          <w:sz w:val="24"/>
          <w:szCs w:val="24"/>
          <w:rtl/>
        </w:rPr>
        <w:t xml:space="preserve"> ساخته </w:t>
      </w:r>
      <w:r>
        <w:rPr>
          <w:rFonts w:ascii="Cambria" w:hAnsi="Cambria" w:hint="cs"/>
          <w:color w:val="000000"/>
          <w:sz w:val="24"/>
          <w:szCs w:val="24"/>
          <w:rtl/>
        </w:rPr>
        <w:t>شود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.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مدل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>
        <w:rPr>
          <w:rFonts w:ascii="Cambria" w:hAnsi="Cambria" w:hint="cs"/>
          <w:color w:val="000000"/>
          <w:sz w:val="24"/>
          <w:szCs w:val="24"/>
          <w:rtl/>
        </w:rPr>
        <w:t>نزدیک</w:t>
      </w:r>
      <w:ins w:id="42" w:author="B" w:date="2023-12-23T17:27:00Z">
        <w:r w:rsidR="00F5630E">
          <w:rPr>
            <w:rFonts w:ascii="Cambria" w:hAnsi="Cambria" w:cs="Cambria"/>
            <w:color w:val="000000"/>
            <w:sz w:val="24"/>
            <w:szCs w:val="24"/>
            <w:cs/>
          </w:rPr>
          <w:t>‎</w:t>
        </w:r>
      </w:ins>
      <w:del w:id="43" w:author="B" w:date="2023-12-23T17:27:00Z">
        <w:r w:rsidDel="00F5630E">
          <w:rPr>
            <w:rFonts w:ascii="Cambria" w:hAnsi="Cambria" w:hint="cs"/>
            <w:color w:val="000000"/>
            <w:sz w:val="24"/>
            <w:szCs w:val="24"/>
            <w:rtl/>
          </w:rPr>
          <w:delText xml:space="preserve"> </w:delText>
        </w:r>
      </w:del>
      <w:r>
        <w:rPr>
          <w:rFonts w:ascii="Cambria" w:hAnsi="Cambria" w:hint="cs"/>
          <w:color w:val="000000"/>
          <w:sz w:val="24"/>
          <w:szCs w:val="24"/>
          <w:rtl/>
        </w:rPr>
        <w:t>ترین همسایه ها</w:t>
      </w:r>
      <w:r w:rsidR="003E0C6B">
        <w:rPr>
          <w:rStyle w:val="FootnoteReference"/>
          <w:rFonts w:ascii="Cambria" w:hAnsi="Cambria"/>
          <w:color w:val="000000"/>
          <w:sz w:val="24"/>
          <w:szCs w:val="24"/>
          <w:rtl/>
        </w:rPr>
        <w:footnoteReference w:id="4"/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در 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کار بررس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شده و با رگرس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ون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لجست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>
        <w:rPr>
          <w:rFonts w:ascii="Cambria" w:hAnsi="Cambria" w:hint="cs"/>
          <w:color w:val="000000"/>
          <w:sz w:val="24"/>
          <w:szCs w:val="24"/>
          <w:rtl/>
        </w:rPr>
        <w:t xml:space="preserve">و </w:t>
      </w:r>
      <w:r w:rsidRPr="005E42B1">
        <w:rPr>
          <w:rFonts w:ascii="Cambria" w:hAnsi="Cambria"/>
          <w:color w:val="000000"/>
          <w:sz w:val="24"/>
          <w:szCs w:val="24"/>
          <w:rtl/>
        </w:rPr>
        <w:t>مدل جنگل تصاد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ف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مقا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سه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شده است. </w:t>
      </w:r>
      <w:r w:rsidRPr="005E42B1">
        <w:rPr>
          <w:rFonts w:ascii="Cambria" w:hAnsi="Cambria"/>
          <w:color w:val="000000"/>
          <w:sz w:val="24"/>
          <w:szCs w:val="24"/>
        </w:rPr>
        <w:t>F1 score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به عنوان مع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استفاده شده و مشخص شده است که مدل </w:t>
      </w:r>
      <w:r>
        <w:rPr>
          <w:rFonts w:ascii="Cambria" w:hAnsi="Cambria" w:hint="cs"/>
          <w:color w:val="000000"/>
          <w:sz w:val="24"/>
          <w:szCs w:val="24"/>
          <w:rtl/>
        </w:rPr>
        <w:t>نزدیک ترین همسایه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عملکرد بهتر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در 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کار دارد، که 44.45</w:t>
      </w:r>
      <w:r w:rsidRPr="005E42B1">
        <w:rPr>
          <w:rFonts w:ascii="Times New Roman" w:hAnsi="Times New Roman" w:cs="Times New Roman" w:hint="cs"/>
          <w:color w:val="000000"/>
          <w:sz w:val="24"/>
          <w:szCs w:val="24"/>
          <w:rtl/>
        </w:rPr>
        <w:t>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از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امتی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از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/>
          <w:color w:val="000000"/>
          <w:sz w:val="24"/>
          <w:szCs w:val="24"/>
        </w:rPr>
        <w:t>F1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و 73.70</w:t>
      </w:r>
      <w:r w:rsidRPr="005E42B1">
        <w:rPr>
          <w:rFonts w:ascii="Times New Roman" w:hAnsi="Times New Roman" w:cs="Times New Roman" w:hint="cs"/>
          <w:color w:val="000000"/>
          <w:sz w:val="24"/>
          <w:szCs w:val="24"/>
          <w:rtl/>
        </w:rPr>
        <w:t>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از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دقت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را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به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دست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آورده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است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.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هزاران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شرکت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در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سراسر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جهان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هر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ساله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در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حال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ظهور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هستند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.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بی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آن‌ها، برخ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موفق شده‌اند، خر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دار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شده‌اند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/>
          <w:color w:val="000000"/>
          <w:sz w:val="24"/>
          <w:szCs w:val="24"/>
        </w:rPr>
        <w:t>IPO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شده‌اند، در حال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که 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گران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ممکن است ناپد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شوند.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چه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چی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ز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تفاوت را 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جاد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کند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و منجر به پا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ان‌ها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متفاوت برا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شرکت‌ها م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شود؟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اگر سرما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ه‌گذاران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بتوانند بدانند که چقدر احتمال دارد 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شرکت با توجه به اطلاعات 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فعل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آن‌ها موفق شود، آن‌ها م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توانند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تصم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م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بهتر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در مورد سرما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ه‌گذار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ها</w:t>
      </w:r>
      <w:r w:rsidRPr="005E42B1">
        <w:rPr>
          <w:rFonts w:ascii="Cambria" w:hAnsi="Cambria"/>
          <w:color w:val="000000"/>
          <w:sz w:val="24"/>
          <w:szCs w:val="24"/>
          <w:rtl/>
        </w:rPr>
        <w:t xml:space="preserve"> بگ</w:t>
      </w:r>
      <w:r w:rsidRPr="005E42B1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5E42B1">
        <w:rPr>
          <w:rFonts w:ascii="Cambria" w:hAnsi="Cambria" w:hint="eastAsia"/>
          <w:color w:val="000000"/>
          <w:sz w:val="24"/>
          <w:szCs w:val="24"/>
          <w:rtl/>
        </w:rPr>
        <w:t>رند</w:t>
      </w:r>
      <w:del w:id="44" w:author="B" w:date="2023-12-23T17:28:00Z">
        <w:r w:rsidRPr="005E42B1" w:rsidDel="00F5630E">
          <w:rPr>
            <w:rFonts w:ascii="Cambria" w:hAnsi="Cambria"/>
            <w:color w:val="000000"/>
            <w:sz w:val="24"/>
            <w:szCs w:val="24"/>
            <w:rtl/>
          </w:rPr>
          <w:delText>.</w:delText>
        </w:r>
      </w:del>
      <w:r w:rsidRPr="005E42B1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="009F390F">
        <w:rPr>
          <w:rFonts w:ascii="Cambria" w:hAnsi="Cambria"/>
          <w:color w:val="000000"/>
          <w:sz w:val="24"/>
          <w:szCs w:val="24"/>
          <w:rtl/>
        </w:rPr>
        <w:fldChar w:fldCharType="begin"/>
      </w:r>
      <w:r w:rsidR="009F390F">
        <w:rPr>
          <w:rFonts w:ascii="Cambria" w:hAnsi="Cambria"/>
          <w:color w:val="000000"/>
          <w:sz w:val="24"/>
          <w:szCs w:val="24"/>
          <w:rtl/>
        </w:rPr>
        <w:instrText xml:space="preserve"> </w:instrText>
      </w:r>
      <w:r w:rsidR="009F390F">
        <w:rPr>
          <w:rFonts w:ascii="Cambria" w:hAnsi="Cambria"/>
          <w:color w:val="000000"/>
          <w:sz w:val="24"/>
          <w:szCs w:val="24"/>
        </w:rPr>
        <w:instrText>ADDIN EN.CITE &lt;EndNote&gt;&lt;Cite&gt;&lt;Author&gt;Pan&lt;/Author&gt;&lt;Year&gt;2018&lt;/Year&gt;&lt;RecNum&gt;1&lt;/RecNum&gt;&lt;DisplayText&gt;[1]&lt;/DisplayText&gt;&lt;record&gt;&lt;rec-number&gt;1&lt;/rec-number&gt;&lt;foreign-keys&gt;&lt;key app="EN" db-id="5az5sdfrnsxvsle2rzlvspt6s9fxaaww5zar" timestamp="1699898698"&gt;1&lt;/key&gt;&lt;/foreign-keys&gt;&lt;ref-type name="Journal Article"&gt;17&lt;/ref-type&gt;&lt;contributors&gt;&lt;authors&gt;&lt;author&gt;Pan, Chenchen&lt;/author&gt;&lt;author&gt;Gao, Yuan&lt;/author&gt;&lt;author&gt;Luo, Yuzi&lt;/author&gt;&lt;/authors&gt;&lt;/contributors&gt;&lt;titles&gt;&lt;title&gt;Machine Learning Prediction of Companies’ Business Success&lt;/title&gt;&lt;secondary-title&gt;CS229: Machine Learning, Fall 2018, Stanford University, CA&lt;/secondary-title&gt;&lt;/titles&gt;&lt;periodical&gt;&lt;full-title&gt;CS229: Machine Learning, Fall 2018, Stanford University, CA&lt;/full-title&gt;&lt;/periodical&gt;&lt;dates&gt;&lt;year&gt;2018&lt;/year&gt;&lt;/dates&gt;&lt;urls&gt;&lt;/urls&gt;&lt;/record&gt;&lt;/Cite&gt;&lt;/EndNote&gt;</w:instrText>
      </w:r>
      <w:r w:rsidR="009F390F">
        <w:rPr>
          <w:rFonts w:ascii="Cambria" w:hAnsi="Cambria"/>
          <w:color w:val="000000"/>
          <w:sz w:val="24"/>
          <w:szCs w:val="24"/>
          <w:rtl/>
        </w:rPr>
        <w:fldChar w:fldCharType="separate"/>
      </w:r>
      <w:r w:rsidR="009F390F">
        <w:rPr>
          <w:rFonts w:ascii="Cambria" w:hAnsi="Cambria"/>
          <w:noProof/>
          <w:color w:val="000000"/>
          <w:sz w:val="24"/>
          <w:szCs w:val="24"/>
          <w:rtl/>
        </w:rPr>
        <w:t>[1]</w:t>
      </w:r>
      <w:r w:rsidR="009F390F">
        <w:rPr>
          <w:rFonts w:ascii="Cambria" w:hAnsi="Cambria"/>
          <w:color w:val="000000"/>
          <w:sz w:val="24"/>
          <w:szCs w:val="24"/>
          <w:rtl/>
        </w:rPr>
        <w:fldChar w:fldCharType="end"/>
      </w:r>
      <w:ins w:id="45" w:author="B" w:date="2023-12-23T17:28:00Z">
        <w:r w:rsidR="00F5630E">
          <w:rPr>
            <w:rFonts w:ascii="Cambria" w:hAnsi="Cambria" w:hint="cs"/>
            <w:color w:val="000000"/>
            <w:sz w:val="24"/>
            <w:szCs w:val="24"/>
            <w:rtl/>
          </w:rPr>
          <w:t>.</w:t>
        </w:r>
      </w:ins>
    </w:p>
    <w:p w14:paraId="0DB9749E" w14:textId="77777777" w:rsidR="00BD0400" w:rsidRDefault="00BD0400" w:rsidP="00735C77">
      <w:pPr>
        <w:bidi/>
        <w:spacing w:line="276" w:lineRule="auto"/>
        <w:ind w:left="756"/>
        <w:jc w:val="both"/>
        <w:rPr>
          <w:color w:val="000000"/>
          <w:sz w:val="24"/>
          <w:szCs w:val="24"/>
          <w:rtl/>
        </w:rPr>
      </w:pPr>
    </w:p>
    <w:p w14:paraId="71FB3101" w14:textId="77777777" w:rsidR="00F5630E" w:rsidRDefault="00633738">
      <w:pPr>
        <w:bidi/>
        <w:spacing w:line="276" w:lineRule="auto"/>
        <w:ind w:left="756"/>
        <w:jc w:val="both"/>
        <w:rPr>
          <w:ins w:id="46" w:author="B" w:date="2023-12-23T17:29:00Z"/>
          <w:color w:val="000000"/>
          <w:sz w:val="24"/>
          <w:szCs w:val="24"/>
          <w:rtl/>
        </w:rPr>
        <w:pPrChange w:id="47" w:author="B" w:date="2023-12-23T17:29:00Z">
          <w:pPr>
            <w:bidi/>
            <w:spacing w:line="276" w:lineRule="auto"/>
            <w:ind w:left="756"/>
            <w:jc w:val="both"/>
          </w:pPr>
        </w:pPrChange>
      </w:pPr>
      <w:r>
        <w:rPr>
          <w:color w:val="000000"/>
          <w:sz w:val="24"/>
          <w:szCs w:val="24"/>
          <w:rtl/>
        </w:rPr>
        <w:t xml:space="preserve">مقاله </w:t>
      </w:r>
      <w:r w:rsidRPr="00633738">
        <w:rPr>
          <w:color w:val="000000"/>
          <w:sz w:val="24"/>
          <w:szCs w:val="24"/>
          <w:rtl/>
        </w:rPr>
        <w:t>رو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کرد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ادگ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بدون سوگ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موفق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تجار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با استفاده از داده‌ها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>کرانچ</w:t>
      </w:r>
      <w:r w:rsidR="00CF4EA6" w:rsidRPr="00A128E4">
        <w:rPr>
          <w:rStyle w:val="FootnoteReference"/>
          <w:color w:val="000000"/>
          <w:sz w:val="24"/>
          <w:szCs w:val="24"/>
          <w:rtl/>
        </w:rPr>
        <w:footnoteReference w:id="5"/>
      </w:r>
      <w:r>
        <w:rPr>
          <w:rFonts w:hint="cs"/>
          <w:color w:val="000000"/>
          <w:sz w:val="24"/>
          <w:szCs w:val="24"/>
          <w:rtl/>
        </w:rPr>
        <w:t xml:space="preserve"> بیس</w:t>
      </w:r>
      <w:r w:rsidRPr="00633738"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 که </w:t>
      </w:r>
      <w:r w:rsidRPr="00633738">
        <w:rPr>
          <w:color w:val="000000"/>
          <w:sz w:val="24"/>
          <w:szCs w:val="24"/>
          <w:rtl/>
        </w:rPr>
        <w:t xml:space="preserve">توسط </w:t>
      </w:r>
      <w:proofErr w:type="spellStart"/>
      <w:r w:rsidRPr="00633738">
        <w:rPr>
          <w:color w:val="000000"/>
          <w:sz w:val="24"/>
          <w:szCs w:val="24"/>
        </w:rPr>
        <w:t>Kamil</w:t>
      </w:r>
      <w:proofErr w:type="spellEnd"/>
      <w:r w:rsidRPr="00633738">
        <w:rPr>
          <w:color w:val="000000"/>
          <w:sz w:val="24"/>
          <w:szCs w:val="24"/>
        </w:rPr>
        <w:t xml:space="preserve"> </w:t>
      </w:r>
      <w:proofErr w:type="spellStart"/>
      <w:r w:rsidRPr="00633738">
        <w:rPr>
          <w:color w:val="000000"/>
          <w:sz w:val="24"/>
          <w:szCs w:val="24"/>
        </w:rPr>
        <w:t>Żbikowski</w:t>
      </w:r>
      <w:proofErr w:type="spellEnd"/>
      <w:r w:rsidRPr="00633738">
        <w:rPr>
          <w:color w:val="000000"/>
          <w:sz w:val="24"/>
          <w:szCs w:val="24"/>
          <w:rtl/>
        </w:rPr>
        <w:t xml:space="preserve"> و </w:t>
      </w:r>
      <w:r w:rsidRPr="00633738">
        <w:rPr>
          <w:color w:val="000000"/>
          <w:sz w:val="24"/>
          <w:szCs w:val="24"/>
        </w:rPr>
        <w:t xml:space="preserve">Piotr </w:t>
      </w:r>
      <w:proofErr w:type="spellStart"/>
      <w:r w:rsidRPr="00633738">
        <w:rPr>
          <w:color w:val="000000"/>
          <w:sz w:val="24"/>
          <w:szCs w:val="24"/>
        </w:rPr>
        <w:t>Antosiuk</w:t>
      </w:r>
      <w:proofErr w:type="spellEnd"/>
      <w:r w:rsidRPr="00633738">
        <w:rPr>
          <w:color w:val="000000"/>
          <w:sz w:val="24"/>
          <w:szCs w:val="24"/>
          <w:rtl/>
        </w:rPr>
        <w:t xml:space="preserve"> از دانشگاه فناور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ورشو نوشته شده است. </w:t>
      </w:r>
      <w:r w:rsidRPr="00633738">
        <w:rPr>
          <w:rFonts w:hint="cs"/>
          <w:color w:val="000000"/>
          <w:sz w:val="24"/>
          <w:szCs w:val="24"/>
          <w:rtl/>
        </w:rPr>
        <w:t>ای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مقاله به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موفق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کسب و کار با استفاده از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ادگ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پردازد</w:t>
      </w:r>
      <w:r w:rsidRPr="00633738">
        <w:rPr>
          <w:color w:val="000000"/>
          <w:sz w:val="24"/>
          <w:szCs w:val="24"/>
          <w:rtl/>
        </w:rPr>
        <w:t>. در 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مطالعه، داده‌ها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به دست آمده از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بزرگتر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پلتفرم‌ها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ادغام اطلاعات تجار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>
        <w:rPr>
          <w:rFonts w:hint="cs"/>
          <w:color w:val="000000"/>
          <w:sz w:val="24"/>
          <w:szCs w:val="24"/>
          <w:rtl/>
        </w:rPr>
        <w:t xml:space="preserve"> کرانچ</w:t>
      </w:r>
      <w:ins w:id="48" w:author="B" w:date="2023-12-23T17:28:00Z">
        <w:r w:rsidR="00F5630E">
          <w:rPr>
            <w:rFonts w:cs="Arial"/>
            <w:color w:val="000000"/>
            <w:sz w:val="24"/>
            <w:szCs w:val="24"/>
            <w:cs/>
          </w:rPr>
          <w:t>‎</w:t>
        </w:r>
        <w:r w:rsidR="00F5630E">
          <w:rPr>
            <w:rFonts w:hint="cs"/>
            <w:color w:val="000000"/>
            <w:sz w:val="24"/>
            <w:szCs w:val="24"/>
            <w:rtl/>
          </w:rPr>
          <w:t>بیس</w:t>
        </w:r>
      </w:ins>
      <w:r>
        <w:rPr>
          <w:rFonts w:hint="cs"/>
          <w:color w:val="000000"/>
          <w:sz w:val="24"/>
          <w:szCs w:val="24"/>
          <w:rtl/>
        </w:rPr>
        <w:t xml:space="preserve"> </w:t>
      </w:r>
      <w:r w:rsidRPr="00633738">
        <w:rPr>
          <w:color w:val="000000"/>
          <w:sz w:val="24"/>
          <w:szCs w:val="24"/>
          <w:rtl/>
        </w:rPr>
        <w:t>استفاده شده است. مجموعه داده‌ها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نها</w:t>
      </w:r>
      <w:r w:rsidRPr="00633738">
        <w:rPr>
          <w:rFonts w:hint="cs"/>
          <w:color w:val="000000"/>
          <w:sz w:val="24"/>
          <w:szCs w:val="24"/>
          <w:rtl/>
        </w:rPr>
        <w:t>یی</w:t>
      </w:r>
      <w:r w:rsidRPr="00633738">
        <w:rPr>
          <w:color w:val="000000"/>
          <w:sz w:val="24"/>
          <w:szCs w:val="24"/>
          <w:rtl/>
        </w:rPr>
        <w:t xml:space="preserve"> آموزش شامل </w:t>
      </w:r>
      <w:r w:rsidR="003E0C6B">
        <w:rPr>
          <w:color w:val="000000"/>
          <w:sz w:val="24"/>
          <w:szCs w:val="24"/>
        </w:rPr>
        <w:t>213171</w:t>
      </w:r>
      <w:r w:rsidRPr="00633738">
        <w:rPr>
          <w:color w:val="000000"/>
          <w:sz w:val="24"/>
          <w:szCs w:val="24"/>
          <w:rtl/>
        </w:rPr>
        <w:t xml:space="preserve"> شرکت بوده است. </w:t>
      </w:r>
      <w:r w:rsidRPr="00633738">
        <w:rPr>
          <w:rFonts w:hint="cs"/>
          <w:color w:val="000000"/>
          <w:sz w:val="24"/>
          <w:szCs w:val="24"/>
          <w:rtl/>
        </w:rPr>
        <w:t>هدف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از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کار 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جاد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مدل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بر اساس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ادگ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موف</w:t>
      </w:r>
      <w:r w:rsidRPr="00633738">
        <w:rPr>
          <w:rFonts w:hint="eastAsia"/>
          <w:color w:val="000000"/>
          <w:sz w:val="24"/>
          <w:szCs w:val="24"/>
          <w:rtl/>
        </w:rPr>
        <w:t>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شرکت است. </w:t>
      </w:r>
      <w:r w:rsidRPr="00633738">
        <w:rPr>
          <w:rFonts w:hint="cs"/>
          <w:color w:val="000000"/>
          <w:sz w:val="24"/>
          <w:szCs w:val="24"/>
          <w:rtl/>
        </w:rPr>
        <w:t>با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حال، مقاله </w:t>
      </w:r>
      <w:del w:id="49" w:author="B" w:date="2023-12-23T17:28:00Z">
        <w:r w:rsidRPr="00633738" w:rsidDel="00F5630E">
          <w:rPr>
            <w:color w:val="000000"/>
            <w:sz w:val="24"/>
            <w:szCs w:val="24"/>
            <w:rtl/>
          </w:rPr>
          <w:delText>م</w:delText>
        </w:r>
        <w:r w:rsidRPr="00633738" w:rsidDel="00F5630E">
          <w:rPr>
            <w:rFonts w:hint="cs"/>
            <w:color w:val="000000"/>
            <w:sz w:val="24"/>
            <w:szCs w:val="24"/>
            <w:rtl/>
          </w:rPr>
          <w:delText>ی‌ی</w:delText>
        </w:r>
        <w:r w:rsidRPr="00633738" w:rsidDel="00F5630E">
          <w:rPr>
            <w:rFonts w:hint="eastAsia"/>
            <w:color w:val="000000"/>
            <w:sz w:val="24"/>
            <w:szCs w:val="24"/>
            <w:rtl/>
          </w:rPr>
          <w:delText>ابد</w:delText>
        </w:r>
        <w:r w:rsidRPr="00633738" w:rsidDel="00F5630E">
          <w:rPr>
            <w:color w:val="000000"/>
            <w:sz w:val="24"/>
            <w:szCs w:val="24"/>
            <w:rtl/>
          </w:rPr>
          <w:delText xml:space="preserve"> </w:delText>
        </w:r>
      </w:del>
      <w:ins w:id="50" w:author="B" w:date="2023-12-23T17:28:00Z">
        <w:r w:rsidR="00F5630E">
          <w:rPr>
            <w:rFonts w:hint="cs"/>
            <w:color w:val="000000"/>
            <w:sz w:val="24"/>
            <w:szCs w:val="24"/>
            <w:rtl/>
          </w:rPr>
          <w:t>بیان می</w:t>
        </w:r>
        <w:r w:rsidR="00F5630E">
          <w:rPr>
            <w:rFonts w:hint="cs"/>
            <w:color w:val="000000"/>
            <w:sz w:val="24"/>
            <w:szCs w:val="24"/>
            <w:rtl/>
            <w:cs/>
          </w:rPr>
          <w:t>‎کند</w:t>
        </w:r>
        <w:r w:rsidR="00F5630E" w:rsidRPr="00633738">
          <w:rPr>
            <w:color w:val="000000"/>
            <w:sz w:val="24"/>
            <w:szCs w:val="24"/>
            <w:rtl/>
          </w:rPr>
          <w:t xml:space="preserve"> </w:t>
        </w:r>
      </w:ins>
      <w:r w:rsidRPr="00633738">
        <w:rPr>
          <w:color w:val="000000"/>
          <w:sz w:val="24"/>
          <w:szCs w:val="24"/>
          <w:rtl/>
        </w:rPr>
        <w:t>که بس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تلاش‌ها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مشابه که در سال‌ها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اخ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color w:val="000000"/>
          <w:sz w:val="24"/>
          <w:szCs w:val="24"/>
          <w:rtl/>
        </w:rPr>
        <w:t xml:space="preserve"> انجام شده است، به طور قابل توجه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توسط استفاده از داده‌ها</w:t>
      </w:r>
      <w:r w:rsidRPr="00633738">
        <w:rPr>
          <w:rFonts w:hint="cs"/>
          <w:color w:val="000000"/>
          <w:sz w:val="24"/>
          <w:szCs w:val="24"/>
          <w:rtl/>
        </w:rPr>
        <w:t>یی</w:t>
      </w:r>
      <w:r w:rsidRPr="00633738">
        <w:rPr>
          <w:color w:val="000000"/>
          <w:sz w:val="24"/>
          <w:szCs w:val="24"/>
          <w:rtl/>
        </w:rPr>
        <w:t xml:space="preserve"> که حاو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اطلاعات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هستند که نت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جه</w:t>
      </w:r>
      <w:r w:rsidRPr="00633738">
        <w:rPr>
          <w:color w:val="000000"/>
          <w:sz w:val="24"/>
          <w:szCs w:val="24"/>
          <w:rtl/>
        </w:rPr>
        <w:t xml:space="preserve"> مستق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رس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دن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شرکت به سطح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موفق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(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</w:t>
      </w:r>
      <w:r w:rsidRPr="00633738">
        <w:rPr>
          <w:color w:val="000000"/>
          <w:sz w:val="24"/>
          <w:szCs w:val="24"/>
          <w:rtl/>
        </w:rPr>
        <w:t xml:space="preserve"> شکست) است، سوگ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داشته است. </w:t>
      </w:r>
      <w:r w:rsidRPr="00633738">
        <w:rPr>
          <w:rFonts w:hint="cs"/>
          <w:color w:val="000000"/>
          <w:sz w:val="24"/>
          <w:szCs w:val="24"/>
          <w:rtl/>
        </w:rPr>
        <w:t>چ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رو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کرد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نمونه کلاس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سوگ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نگاه به جلو است</w:t>
      </w:r>
      <w:r>
        <w:rPr>
          <w:rFonts w:ascii="Cambria" w:hAnsi="Cambria" w:cs="Cambria" w:hint="cs"/>
          <w:color w:val="000000"/>
          <w:sz w:val="24"/>
          <w:szCs w:val="24"/>
          <w:rtl/>
        </w:rPr>
        <w:t>.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برای</w:t>
      </w:r>
      <w:r w:rsidRPr="00633738">
        <w:rPr>
          <w:color w:val="000000"/>
          <w:sz w:val="24"/>
          <w:szCs w:val="24"/>
          <w:rtl/>
        </w:rPr>
        <w:t xml:space="preserve"> جلوگ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نشت هر گونه اطلاعات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که در زمان تصم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در دسترس 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ست</w:t>
      </w:r>
      <w:r w:rsidRPr="00633738">
        <w:rPr>
          <w:color w:val="000000"/>
          <w:sz w:val="24"/>
          <w:szCs w:val="24"/>
          <w:rtl/>
        </w:rPr>
        <w:t xml:space="preserve"> به مجموعه آموزش، آزما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ش‌ها</w:t>
      </w:r>
      <w:r w:rsidRPr="00633738">
        <w:rPr>
          <w:color w:val="000000"/>
          <w:sz w:val="24"/>
          <w:szCs w:val="24"/>
          <w:rtl/>
        </w:rPr>
        <w:t xml:space="preserve"> طراح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>
        <w:rPr>
          <w:color w:val="000000"/>
          <w:sz w:val="24"/>
          <w:szCs w:val="24"/>
          <w:rtl/>
        </w:rPr>
        <w:t xml:space="preserve"> شده‌ان</w:t>
      </w:r>
      <w:r>
        <w:rPr>
          <w:rFonts w:hint="cs"/>
          <w:color w:val="000000"/>
          <w:sz w:val="24"/>
          <w:szCs w:val="24"/>
          <w:rtl/>
        </w:rPr>
        <w:t>.</w:t>
      </w:r>
      <w:r w:rsidRPr="00633738">
        <w:rPr>
          <w:color w:val="000000"/>
          <w:sz w:val="24"/>
          <w:szCs w:val="24"/>
          <w:rtl/>
        </w:rPr>
        <w:t xml:space="preserve">. </w:t>
      </w:r>
      <w:r w:rsidRPr="00633738">
        <w:rPr>
          <w:rFonts w:hint="cs"/>
          <w:color w:val="000000"/>
          <w:sz w:val="24"/>
          <w:szCs w:val="24"/>
          <w:rtl/>
        </w:rPr>
        <w:t>سه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الگوری</w:t>
      </w:r>
      <w:r w:rsidRPr="00633738">
        <w:rPr>
          <w:rFonts w:hint="eastAsia"/>
          <w:color w:val="000000"/>
          <w:sz w:val="24"/>
          <w:szCs w:val="24"/>
          <w:rtl/>
        </w:rPr>
        <w:t>تم</w:t>
      </w:r>
      <w:r w:rsidRPr="00633738">
        <w:rPr>
          <w:color w:val="000000"/>
          <w:sz w:val="24"/>
          <w:szCs w:val="24"/>
          <w:rtl/>
        </w:rPr>
        <w:t xml:space="preserve"> - رگرس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ون</w:t>
      </w:r>
      <w:r w:rsidRPr="00633738">
        <w:rPr>
          <w:color w:val="000000"/>
          <w:sz w:val="24"/>
          <w:szCs w:val="24"/>
          <w:rtl/>
        </w:rPr>
        <w:t xml:space="preserve"> لجست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="00CF4EA6">
        <w:rPr>
          <w:rStyle w:val="FootnoteReference"/>
          <w:color w:val="000000"/>
          <w:sz w:val="24"/>
          <w:szCs w:val="24"/>
          <w:rtl/>
        </w:rPr>
        <w:footnoteReference w:id="6"/>
      </w:r>
      <w:r w:rsidRPr="00633738">
        <w:rPr>
          <w:rFonts w:hint="eastAsia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بردار پشت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بان</w:t>
      </w:r>
      <w:r w:rsidR="00CF4EA6">
        <w:rPr>
          <w:rStyle w:val="FootnoteReference"/>
          <w:color w:val="000000"/>
          <w:sz w:val="24"/>
          <w:szCs w:val="24"/>
          <w:rtl/>
        </w:rPr>
        <w:footnoteReference w:id="7"/>
      </w:r>
      <w:r w:rsidRPr="00633738">
        <w:rPr>
          <w:rFonts w:hint="eastAsia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و دسته‌بند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تقو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گراد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ان</w:t>
      </w:r>
      <w:r w:rsidR="00CF4EA6">
        <w:rPr>
          <w:rStyle w:val="FootnoteReference"/>
          <w:color w:val="000000"/>
          <w:sz w:val="24"/>
          <w:szCs w:val="24"/>
          <w:rtl/>
        </w:rPr>
        <w:footnoteReference w:id="8"/>
      </w:r>
      <w:r w:rsidRPr="00633738">
        <w:rPr>
          <w:color w:val="000000"/>
          <w:sz w:val="24"/>
          <w:szCs w:val="24"/>
          <w:rtl/>
        </w:rPr>
        <w:t xml:space="preserve"> - مقا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سه</w:t>
      </w:r>
      <w:r w:rsidRPr="00633738">
        <w:rPr>
          <w:color w:val="000000"/>
          <w:sz w:val="24"/>
          <w:szCs w:val="24"/>
          <w:rtl/>
        </w:rPr>
        <w:t xml:space="preserve"> شده‌ا</w:t>
      </w:r>
      <w:r w:rsidRPr="00633738">
        <w:rPr>
          <w:rFonts w:hint="eastAsia"/>
          <w:color w:val="000000"/>
          <w:sz w:val="24"/>
          <w:szCs w:val="24"/>
          <w:rtl/>
        </w:rPr>
        <w:t>ند</w:t>
      </w:r>
      <w:r w:rsidRPr="00633738">
        <w:rPr>
          <w:color w:val="000000"/>
          <w:sz w:val="24"/>
          <w:szCs w:val="24"/>
          <w:rtl/>
        </w:rPr>
        <w:t>. با وجود تصم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آگاهانه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محدود کردن تعداد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ن‌ها،</w:t>
      </w:r>
      <w:r w:rsidRPr="00633738">
        <w:rPr>
          <w:color w:val="000000"/>
          <w:sz w:val="24"/>
          <w:szCs w:val="24"/>
          <w:rtl/>
        </w:rPr>
        <w:t xml:space="preserve"> نتا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ج</w:t>
      </w:r>
      <w:r w:rsidRPr="00633738">
        <w:rPr>
          <w:color w:val="000000"/>
          <w:sz w:val="24"/>
          <w:szCs w:val="24"/>
          <w:rtl/>
        </w:rPr>
        <w:t xml:space="preserve"> بس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ار</w:t>
      </w:r>
      <w:r w:rsidRPr="00633738">
        <w:rPr>
          <w:color w:val="000000"/>
          <w:sz w:val="24"/>
          <w:szCs w:val="24"/>
          <w:rtl/>
        </w:rPr>
        <w:t xml:space="preserve"> ام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دوارکننده‌ا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لحاظ دقت، بازخوان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و امت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ازات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color w:val="000000"/>
          <w:sz w:val="24"/>
          <w:szCs w:val="24"/>
        </w:rPr>
        <w:t>F1</w:t>
      </w:r>
      <w:r w:rsidRPr="00633738">
        <w:rPr>
          <w:color w:val="000000"/>
          <w:sz w:val="24"/>
          <w:szCs w:val="24"/>
          <w:rtl/>
        </w:rPr>
        <w:t xml:space="preserve"> به دست آمده است که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بهتر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مدل، به ترت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ب</w:t>
      </w:r>
      <w:r w:rsidRPr="00633738">
        <w:rPr>
          <w:color w:val="000000"/>
          <w:sz w:val="24"/>
          <w:szCs w:val="24"/>
          <w:rtl/>
        </w:rPr>
        <w:t xml:space="preserve"> 57</w:t>
      </w:r>
      <w:r w:rsidRPr="00633738">
        <w:rPr>
          <w:rFonts w:ascii="Times New Roman" w:hAnsi="Times New Roman" w:cs="Times New Roman" w:hint="cs"/>
          <w:color w:val="000000"/>
          <w:sz w:val="24"/>
          <w:szCs w:val="24"/>
          <w:rtl/>
        </w:rPr>
        <w:t>٪</w:t>
      </w:r>
      <w:r w:rsidRPr="00633738">
        <w:rPr>
          <w:rFonts w:hint="cs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34</w:t>
      </w:r>
      <w:r w:rsidRPr="00633738">
        <w:rPr>
          <w:rFonts w:ascii="Times New Roman" w:hAnsi="Times New Roman" w:cs="Times New Roman" w:hint="cs"/>
          <w:color w:val="000000"/>
          <w:sz w:val="24"/>
          <w:szCs w:val="24"/>
          <w:rtl/>
        </w:rPr>
        <w:t>٪</w:t>
      </w:r>
      <w:r w:rsidRPr="00633738">
        <w:rPr>
          <w:rFonts w:hint="cs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و</w:t>
      </w:r>
      <w:r w:rsidRPr="00633738">
        <w:rPr>
          <w:color w:val="000000"/>
          <w:sz w:val="24"/>
          <w:szCs w:val="24"/>
          <w:rtl/>
        </w:rPr>
        <w:t xml:space="preserve"> 43</w:t>
      </w:r>
      <w:r w:rsidRPr="00633738">
        <w:rPr>
          <w:rFonts w:ascii="Times New Roman" w:hAnsi="Times New Roman" w:cs="Times New Roman" w:hint="cs"/>
          <w:color w:val="000000"/>
          <w:sz w:val="24"/>
          <w:szCs w:val="24"/>
          <w:rtl/>
        </w:rPr>
        <w:t>٪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بوده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است</w:t>
      </w:r>
      <w:r w:rsidRPr="00633738">
        <w:rPr>
          <w:color w:val="000000"/>
          <w:sz w:val="24"/>
          <w:szCs w:val="24"/>
          <w:rtl/>
        </w:rPr>
        <w:t xml:space="preserve">. </w:t>
      </w:r>
      <w:r w:rsidRPr="00633738">
        <w:rPr>
          <w:rFonts w:hint="cs"/>
          <w:color w:val="000000"/>
          <w:sz w:val="24"/>
          <w:szCs w:val="24"/>
          <w:rtl/>
        </w:rPr>
        <w:t>بهتری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نتا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ج</w:t>
      </w:r>
      <w:r w:rsidRPr="00633738">
        <w:rPr>
          <w:color w:val="000000"/>
          <w:sz w:val="24"/>
          <w:szCs w:val="24"/>
          <w:rtl/>
        </w:rPr>
        <w:t xml:space="preserve"> با دسته‌بند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تقو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ت</w:t>
      </w:r>
      <w:r w:rsidRPr="00633738">
        <w:rPr>
          <w:color w:val="000000"/>
          <w:sz w:val="24"/>
          <w:szCs w:val="24"/>
          <w:rtl/>
        </w:rPr>
        <w:t xml:space="preserve"> گراد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ان</w:t>
      </w:r>
      <w:r w:rsidRPr="00633738">
        <w:rPr>
          <w:color w:val="000000"/>
          <w:sz w:val="24"/>
          <w:szCs w:val="24"/>
          <w:rtl/>
        </w:rPr>
        <w:t xml:space="preserve"> به دست آمده است. </w:t>
      </w:r>
      <w:r w:rsidRPr="00633738">
        <w:rPr>
          <w:rFonts w:hint="eastAsia"/>
          <w:color w:val="000000"/>
          <w:sz w:val="24"/>
          <w:szCs w:val="24"/>
          <w:rtl/>
        </w:rPr>
        <w:t>مدل</w:t>
      </w:r>
      <w:r w:rsidRPr="00633738">
        <w:rPr>
          <w:color w:val="000000"/>
          <w:sz w:val="24"/>
          <w:szCs w:val="24"/>
          <w:rtl/>
        </w:rPr>
        <w:t xml:space="preserve"> ارائه شده 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تواند</w:t>
      </w:r>
      <w:r w:rsidRPr="00633738">
        <w:rPr>
          <w:color w:val="000000"/>
          <w:sz w:val="24"/>
          <w:szCs w:val="24"/>
          <w:rtl/>
        </w:rPr>
        <w:t xml:space="preserve"> به طور مستق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به عنوان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ستم</w:t>
      </w:r>
      <w:r w:rsidRPr="00633738">
        <w:rPr>
          <w:color w:val="000000"/>
          <w:sz w:val="24"/>
          <w:szCs w:val="24"/>
          <w:rtl/>
        </w:rPr>
        <w:t xml:space="preserve"> پشت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بان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تصم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انواع مختلف صندوق‌ها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سرما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</w:t>
      </w:r>
      <w:r w:rsidRPr="00633738">
        <w:rPr>
          <w:color w:val="000000"/>
          <w:sz w:val="24"/>
          <w:szCs w:val="24"/>
          <w:rtl/>
        </w:rPr>
        <w:t xml:space="preserve"> گذار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مشترک استفاده شود</w:t>
      </w:r>
      <w:ins w:id="51" w:author="B" w:date="2023-12-23T17:29:00Z">
        <w:r w:rsidR="00F5630E">
          <w:rPr>
            <w:rFonts w:hint="cs"/>
            <w:color w:val="000000"/>
            <w:sz w:val="24"/>
            <w:szCs w:val="24"/>
            <w:rtl/>
          </w:rPr>
          <w:t xml:space="preserve"> </w:t>
        </w:r>
      </w:ins>
      <w:del w:id="52" w:author="B" w:date="2023-12-23T17:29:00Z">
        <w:r w:rsidDel="00F5630E">
          <w:rPr>
            <w:rFonts w:hint="cs"/>
            <w:color w:val="000000"/>
            <w:sz w:val="24"/>
            <w:szCs w:val="24"/>
            <w:rtl/>
          </w:rPr>
          <w:delText>.</w:delText>
        </w:r>
      </w:del>
      <w:r w:rsidR="009F390F">
        <w:rPr>
          <w:color w:val="000000"/>
          <w:sz w:val="24"/>
          <w:szCs w:val="24"/>
          <w:rtl/>
        </w:rPr>
        <w:fldChar w:fldCharType="begin"/>
      </w:r>
      <w:r w:rsidR="009F390F">
        <w:rPr>
          <w:color w:val="000000"/>
          <w:sz w:val="24"/>
          <w:szCs w:val="24"/>
          <w:rtl/>
        </w:rPr>
        <w:instrText xml:space="preserve"> </w:instrText>
      </w:r>
      <w:r w:rsidR="009F390F">
        <w:rPr>
          <w:color w:val="000000"/>
          <w:sz w:val="24"/>
          <w:szCs w:val="24"/>
        </w:rPr>
        <w:instrText>ADDIN EN.CITE &lt;EndNote&gt;&lt;Cite&gt;&lt;Author&gt;Żbikowski&lt;/Author&gt;&lt;Year&gt;2021&lt;/Year&gt;&lt;RecNum&gt;2&lt;/RecNum&gt;&lt;DisplayText&gt;[2]&lt;/DisplayText&gt;&lt;record&gt;&lt;rec-number&gt;2&lt;/rec-number&gt;&lt;foreign-keys&gt;&lt;key app="EN" db-id="5az5sdfrnsxvsle2rzlvspt6s9fxaaww5zar" timestamp="1699898879"&gt;2&lt;/key&gt;&lt;/foreign-keys&gt;&lt;ref-type name="Journal Article"&gt;17&lt;/ref-type&gt;&lt;contributors&gt;&lt;authors&gt;&lt;author&gt;Żbikowski, Kamil&lt;/author&gt;&lt;author&gt;Antosiuk, Piotr&lt;/author&gt;&lt;/authors&gt;&lt;/contributors&gt;&lt;titles&gt;&lt;title&gt;A machine learning, bias-free approach for predicting business success using Crunchbase data&lt;/title&gt;&lt;secondary-title&gt;Information Processing &amp;amp; Management&lt;/secondary-title&gt;&lt;/titles&gt;&lt;periodical&gt;&lt;full-title&gt;Information Processing &amp;amp; Management&lt;/full-title&gt;&lt;/periodical&gt;&lt;pages&gt;102555&lt;/pages&gt;&lt;volume&gt;58&lt;/volume&gt;&lt;number&gt;4&lt;/number&gt;&lt;dates&gt;&lt;year&gt;2021&lt;/year&gt;&lt;/dates&gt;&lt;isbn&gt;0306-4573&lt;/isbn&gt;&lt;urls&gt;&lt;/urls&gt;&lt;/record&gt;&lt;/Cite&gt;&lt;/EndNote&gt;</w:instrText>
      </w:r>
      <w:r w:rsidR="009F390F">
        <w:rPr>
          <w:color w:val="000000"/>
          <w:sz w:val="24"/>
          <w:szCs w:val="24"/>
          <w:rtl/>
        </w:rPr>
        <w:fldChar w:fldCharType="separate"/>
      </w:r>
      <w:r w:rsidR="009F390F">
        <w:rPr>
          <w:noProof/>
          <w:color w:val="000000"/>
          <w:sz w:val="24"/>
          <w:szCs w:val="24"/>
          <w:rtl/>
        </w:rPr>
        <w:t>[2]</w:t>
      </w:r>
      <w:r w:rsidR="009F390F">
        <w:rPr>
          <w:color w:val="000000"/>
          <w:sz w:val="24"/>
          <w:szCs w:val="24"/>
          <w:rtl/>
        </w:rPr>
        <w:fldChar w:fldCharType="end"/>
      </w:r>
      <w:ins w:id="53" w:author="B" w:date="2023-12-23T17:29:00Z">
        <w:r w:rsidR="00F5630E">
          <w:rPr>
            <w:rFonts w:hint="cs"/>
            <w:color w:val="000000"/>
            <w:sz w:val="24"/>
            <w:szCs w:val="24"/>
            <w:rtl/>
          </w:rPr>
          <w:t>.</w:t>
        </w:r>
      </w:ins>
    </w:p>
    <w:p w14:paraId="5D16C0C4" w14:textId="4C93D6B8" w:rsidR="00735C77" w:rsidRDefault="00735C77">
      <w:pPr>
        <w:bidi/>
        <w:spacing w:line="276" w:lineRule="auto"/>
        <w:ind w:left="756"/>
        <w:jc w:val="both"/>
        <w:rPr>
          <w:color w:val="000000"/>
          <w:sz w:val="24"/>
          <w:szCs w:val="24"/>
          <w:rtl/>
        </w:rPr>
        <w:pPrChange w:id="54" w:author="B" w:date="2023-12-23T17:29:00Z">
          <w:pPr>
            <w:bidi/>
            <w:spacing w:line="276" w:lineRule="auto"/>
            <w:ind w:left="756"/>
            <w:jc w:val="both"/>
          </w:pPr>
        </w:pPrChange>
      </w:pPr>
      <w:r>
        <w:rPr>
          <w:color w:val="000000"/>
          <w:sz w:val="24"/>
          <w:szCs w:val="24"/>
          <w:rtl/>
        </w:rPr>
        <w:lastRenderedPageBreak/>
        <w:br/>
      </w:r>
    </w:p>
    <w:p w14:paraId="24A1A686" w14:textId="0D723A6C" w:rsidR="00633738" w:rsidRDefault="00633738">
      <w:pPr>
        <w:bidi/>
        <w:spacing w:line="276" w:lineRule="auto"/>
        <w:ind w:left="756"/>
        <w:jc w:val="both"/>
        <w:rPr>
          <w:rFonts w:ascii="Cambria" w:hAnsi="Cambria" w:cs="Cambria"/>
          <w:color w:val="000000"/>
          <w:sz w:val="24"/>
          <w:szCs w:val="24"/>
          <w:rtl/>
        </w:rPr>
        <w:pPrChange w:id="55" w:author="B" w:date="2023-12-23T17:29:00Z">
          <w:pPr>
            <w:bidi/>
            <w:spacing w:line="276" w:lineRule="auto"/>
            <w:ind w:left="756"/>
            <w:jc w:val="both"/>
          </w:pPr>
        </w:pPrChange>
      </w:pPr>
      <w:r w:rsidRPr="00633738">
        <w:rPr>
          <w:color w:val="000000"/>
          <w:sz w:val="24"/>
          <w:szCs w:val="24"/>
          <w:rtl/>
        </w:rPr>
        <w:t>مقاله ارز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عملکرد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ادگ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برا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پشت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بان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تصم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در سرما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ه‌گذار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سک</w:t>
      </w:r>
      <w:ins w:id="56" w:author="B" w:date="2023-12-23T17:29:00Z">
        <w:r w:rsidR="00F5630E">
          <w:rPr>
            <w:rFonts w:cs="Arial"/>
            <w:color w:val="000000"/>
            <w:sz w:val="24"/>
            <w:szCs w:val="24"/>
            <w:cs/>
          </w:rPr>
          <w:t>‎</w:t>
        </w:r>
      </w:ins>
      <w:del w:id="57" w:author="B" w:date="2023-12-23T17:29:00Z">
        <w:r w:rsidRPr="00633738" w:rsidDel="00F5630E">
          <w:rPr>
            <w:color w:val="000000"/>
            <w:sz w:val="24"/>
            <w:szCs w:val="24"/>
            <w:rtl/>
          </w:rPr>
          <w:delText xml:space="preserve"> </w:delText>
        </w:r>
      </w:del>
      <w:r w:rsidRPr="00633738">
        <w:rPr>
          <w:color w:val="000000"/>
          <w:sz w:val="24"/>
          <w:szCs w:val="24"/>
          <w:rtl/>
        </w:rPr>
        <w:t>پذ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="00A4580A">
        <w:rPr>
          <w:rStyle w:val="FootnoteReference"/>
          <w:color w:val="000000"/>
          <w:sz w:val="24"/>
          <w:szCs w:val="24"/>
          <w:rtl/>
        </w:rPr>
        <w:footnoteReference w:id="9"/>
      </w:r>
      <w:r w:rsidRPr="00633738">
        <w:rPr>
          <w:color w:val="000000"/>
          <w:sz w:val="24"/>
          <w:szCs w:val="24"/>
          <w:rtl/>
        </w:rPr>
        <w:t xml:space="preserve"> به بررس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عملکرد چند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روش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ادگ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ماش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در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شرفت</w:t>
      </w:r>
      <w:r w:rsidRPr="00633738">
        <w:rPr>
          <w:color w:val="000000"/>
          <w:sz w:val="24"/>
          <w:szCs w:val="24"/>
          <w:rtl/>
        </w:rPr>
        <w:t xml:space="preserve"> شرکت‌ها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مرحله اول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</w:t>
      </w:r>
      <w:r w:rsidRPr="00633738">
        <w:rPr>
          <w:color w:val="000000"/>
          <w:sz w:val="24"/>
          <w:szCs w:val="24"/>
          <w:rtl/>
        </w:rPr>
        <w:t xml:space="preserve"> 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پردازد</w:t>
      </w:r>
      <w:r w:rsidRPr="00633738">
        <w:rPr>
          <w:color w:val="000000"/>
          <w:sz w:val="24"/>
          <w:szCs w:val="24"/>
          <w:rtl/>
        </w:rPr>
        <w:t>. در 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مطالعه، داده‌ها</w:t>
      </w:r>
      <w:r w:rsidRPr="00633738">
        <w:rPr>
          <w:rFonts w:hint="cs"/>
          <w:color w:val="000000"/>
          <w:sz w:val="24"/>
          <w:szCs w:val="24"/>
          <w:rtl/>
        </w:rPr>
        <w:t>یی</w:t>
      </w:r>
      <w:r w:rsidRPr="00633738">
        <w:rPr>
          <w:color w:val="000000"/>
          <w:sz w:val="24"/>
          <w:szCs w:val="24"/>
          <w:rtl/>
        </w:rPr>
        <w:t xml:space="preserve"> از 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</w:t>
      </w:r>
      <w:r w:rsidRPr="00633738">
        <w:rPr>
          <w:color w:val="000000"/>
          <w:sz w:val="24"/>
          <w:szCs w:val="24"/>
          <w:rtl/>
        </w:rPr>
        <w:t xml:space="preserve"> از 120,000 شرکت مرحله اول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</w:t>
      </w:r>
      <w:r w:rsidRPr="00633738">
        <w:rPr>
          <w:color w:val="000000"/>
          <w:sz w:val="24"/>
          <w:szCs w:val="24"/>
          <w:rtl/>
        </w:rPr>
        <w:t xml:space="preserve"> در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تنظ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واقع‌ب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نانه</w:t>
      </w:r>
      <w:r w:rsidRPr="00633738">
        <w:rPr>
          <w:color w:val="000000"/>
          <w:sz w:val="24"/>
          <w:szCs w:val="24"/>
          <w:rtl/>
        </w:rPr>
        <w:t xml:space="preserve"> که سع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کند</w:t>
      </w:r>
      <w:r w:rsidRPr="00633738">
        <w:rPr>
          <w:color w:val="000000"/>
          <w:sz w:val="24"/>
          <w:szCs w:val="24"/>
          <w:rtl/>
        </w:rPr>
        <w:t xml:space="preserve">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شرفت</w:t>
      </w:r>
      <w:r w:rsidRPr="00633738">
        <w:rPr>
          <w:color w:val="000000"/>
          <w:sz w:val="24"/>
          <w:szCs w:val="24"/>
          <w:rtl/>
        </w:rPr>
        <w:t xml:space="preserve"> آن‌ها را در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بازه زمان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3 ساله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کند، مورد بررس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قرار گرفته است. </w:t>
      </w:r>
      <w:r w:rsidRPr="00633738">
        <w:rPr>
          <w:rFonts w:hint="cs"/>
          <w:color w:val="000000"/>
          <w:sz w:val="24"/>
          <w:szCs w:val="24"/>
          <w:rtl/>
        </w:rPr>
        <w:t>روی</w:t>
      </w:r>
      <w:r w:rsidRPr="00633738">
        <w:rPr>
          <w:rFonts w:hint="eastAsia"/>
          <w:color w:val="000000"/>
          <w:sz w:val="24"/>
          <w:szCs w:val="24"/>
          <w:rtl/>
        </w:rPr>
        <w:t>کرد</w:t>
      </w:r>
      <w:r w:rsidRPr="00633738">
        <w:rPr>
          <w:color w:val="000000"/>
          <w:sz w:val="24"/>
          <w:szCs w:val="24"/>
          <w:rtl/>
        </w:rPr>
        <w:t xml:space="preserve"> 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مقاله بر خلاف تلاش‌ها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علم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قبل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است که فقط بر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دو کلاس خروج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،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عن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خر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دار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توسط شرکت 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گر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</w:t>
      </w:r>
      <w:r w:rsidRPr="00633738">
        <w:rPr>
          <w:color w:val="000000"/>
          <w:sz w:val="24"/>
          <w:szCs w:val="24"/>
          <w:rtl/>
        </w:rPr>
        <w:t xml:space="preserve"> ارائه سهام به عموم، با استفاده از فقط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</w:t>
      </w:r>
      <w:r w:rsidRPr="00633738">
        <w:rPr>
          <w:color w:val="000000"/>
          <w:sz w:val="24"/>
          <w:szCs w:val="24"/>
          <w:rtl/>
        </w:rPr>
        <w:t xml:space="preserve"> چند مجموعه متغ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ر</w:t>
      </w:r>
      <w:r w:rsidRPr="00633738">
        <w:rPr>
          <w:color w:val="000000"/>
          <w:sz w:val="24"/>
          <w:szCs w:val="24"/>
          <w:rtl/>
        </w:rPr>
        <w:t xml:space="preserve"> توض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ح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متمرکز بوده‌اند. </w:t>
      </w:r>
      <w:r w:rsidRPr="00633738">
        <w:rPr>
          <w:rFonts w:hint="cs"/>
          <w:color w:val="000000"/>
          <w:sz w:val="24"/>
          <w:szCs w:val="24"/>
          <w:rtl/>
        </w:rPr>
        <w:t>در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عوض،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ای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مقاله سع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کند</w:t>
      </w:r>
      <w:r w:rsidRPr="00633738">
        <w:rPr>
          <w:color w:val="000000"/>
          <w:sz w:val="24"/>
          <w:szCs w:val="24"/>
          <w:rtl/>
        </w:rPr>
        <w:t xml:space="preserve"> 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شتر</w:t>
      </w:r>
      <w:r w:rsidRPr="00633738">
        <w:rPr>
          <w:color w:val="000000"/>
          <w:sz w:val="24"/>
          <w:szCs w:val="24"/>
          <w:rtl/>
        </w:rPr>
        <w:t xml:space="preserve"> از نتا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ج</w:t>
      </w:r>
      <w:r w:rsidRPr="00633738">
        <w:rPr>
          <w:color w:val="000000"/>
          <w:sz w:val="24"/>
          <w:szCs w:val="24"/>
          <w:rtl/>
        </w:rPr>
        <w:t xml:space="preserve"> ممکن را پ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ش‌ب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کند، از جمله دوره سرما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ه‌گذار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بعد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ا</w:t>
      </w:r>
      <w:r w:rsidRPr="00633738">
        <w:rPr>
          <w:color w:val="000000"/>
          <w:sz w:val="24"/>
          <w:szCs w:val="24"/>
          <w:rtl/>
        </w:rPr>
        <w:t xml:space="preserve"> بسته شدن شرکت با استفاده از مجموعه بزرگ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از س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گنال‌ها</w:t>
      </w:r>
      <w:r w:rsidRPr="00633738">
        <w:rPr>
          <w:color w:val="000000"/>
          <w:sz w:val="24"/>
          <w:szCs w:val="24"/>
          <w:rtl/>
        </w:rPr>
        <w:t>. 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ن</w:t>
      </w:r>
      <w:r w:rsidRPr="00633738">
        <w:rPr>
          <w:color w:val="000000"/>
          <w:sz w:val="24"/>
          <w:szCs w:val="24"/>
          <w:rtl/>
        </w:rPr>
        <w:t xml:space="preserve"> رو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کرد</w:t>
      </w:r>
      <w:r w:rsidRPr="00633738">
        <w:rPr>
          <w:color w:val="000000"/>
          <w:sz w:val="24"/>
          <w:szCs w:val="24"/>
          <w:rtl/>
        </w:rPr>
        <w:t xml:space="preserve"> به سرما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ه‌گذاران</w:t>
      </w:r>
      <w:r w:rsidRPr="00633738">
        <w:rPr>
          <w:color w:val="000000"/>
          <w:sz w:val="24"/>
          <w:szCs w:val="24"/>
          <w:rtl/>
        </w:rPr>
        <w:t xml:space="preserve"> </w:t>
      </w:r>
      <w:r w:rsidRPr="00633738">
        <w:rPr>
          <w:color w:val="000000"/>
          <w:sz w:val="24"/>
          <w:szCs w:val="24"/>
        </w:rPr>
        <w:t>VC</w:t>
      </w:r>
      <w:r w:rsidRPr="00633738">
        <w:rPr>
          <w:color w:val="000000"/>
          <w:sz w:val="24"/>
          <w:szCs w:val="24"/>
          <w:rtl/>
        </w:rPr>
        <w:t xml:space="preserve"> اطلاعات ب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شتر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را ارائه 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rFonts w:hint="cs"/>
          <w:color w:val="000000"/>
          <w:sz w:val="24"/>
          <w:szCs w:val="24"/>
          <w:rtl/>
        </w:rPr>
        <w:t>ی‌</w:t>
      </w:r>
      <w:r w:rsidRPr="00633738">
        <w:rPr>
          <w:rFonts w:hint="eastAsia"/>
          <w:color w:val="000000"/>
          <w:sz w:val="24"/>
          <w:szCs w:val="24"/>
          <w:rtl/>
        </w:rPr>
        <w:t>دهد</w:t>
      </w:r>
      <w:r w:rsidRPr="00633738">
        <w:rPr>
          <w:color w:val="000000"/>
          <w:sz w:val="24"/>
          <w:szCs w:val="24"/>
          <w:rtl/>
        </w:rPr>
        <w:t xml:space="preserve"> تا 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ک</w:t>
      </w:r>
      <w:r w:rsidRPr="00633738">
        <w:rPr>
          <w:color w:val="000000"/>
          <w:sz w:val="24"/>
          <w:szCs w:val="24"/>
          <w:rtl/>
        </w:rPr>
        <w:t xml:space="preserve"> نمونه کار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color w:val="000000"/>
          <w:sz w:val="24"/>
          <w:szCs w:val="24"/>
          <w:rtl/>
        </w:rPr>
        <w:t xml:space="preserve"> با ر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سک</w:t>
      </w:r>
      <w:r w:rsidRPr="00633738">
        <w:rPr>
          <w:color w:val="000000"/>
          <w:sz w:val="24"/>
          <w:szCs w:val="24"/>
          <w:rtl/>
        </w:rPr>
        <w:t xml:space="preserve"> کمتر را تنظ</w:t>
      </w:r>
      <w:r w:rsidRPr="00633738">
        <w:rPr>
          <w:rFonts w:hint="cs"/>
          <w:color w:val="000000"/>
          <w:sz w:val="24"/>
          <w:szCs w:val="24"/>
          <w:rtl/>
        </w:rPr>
        <w:t>ی</w:t>
      </w:r>
      <w:r w:rsidRPr="00633738">
        <w:rPr>
          <w:rFonts w:hint="eastAsia"/>
          <w:color w:val="000000"/>
          <w:sz w:val="24"/>
          <w:szCs w:val="24"/>
          <w:rtl/>
        </w:rPr>
        <w:t>م</w:t>
      </w:r>
      <w:r w:rsidRPr="00633738">
        <w:rPr>
          <w:color w:val="000000"/>
          <w:sz w:val="24"/>
          <w:szCs w:val="24"/>
          <w:rtl/>
        </w:rPr>
        <w:t xml:space="preserve"> کنند</w:t>
      </w:r>
      <w:ins w:id="58" w:author="B" w:date="2023-12-23T17:29:00Z">
        <w:r w:rsidR="00F5630E">
          <w:rPr>
            <w:rFonts w:hint="cs"/>
            <w:color w:val="000000"/>
            <w:sz w:val="24"/>
            <w:szCs w:val="24"/>
            <w:rtl/>
          </w:rPr>
          <w:t xml:space="preserve"> </w:t>
        </w:r>
      </w:ins>
      <w:del w:id="59" w:author="B" w:date="2023-12-23T17:29:00Z">
        <w:r w:rsidDel="00F5630E">
          <w:rPr>
            <w:rFonts w:ascii="Cambria" w:hAnsi="Cambria" w:cs="Cambria" w:hint="cs"/>
            <w:color w:val="000000"/>
            <w:sz w:val="24"/>
            <w:szCs w:val="24"/>
            <w:rtl/>
          </w:rPr>
          <w:delText>.</w:delText>
        </w:r>
      </w:del>
      <w:r w:rsidR="009F390F">
        <w:rPr>
          <w:rFonts w:ascii="Cambria" w:hAnsi="Cambria" w:cs="Cambria"/>
          <w:color w:val="000000"/>
          <w:sz w:val="24"/>
          <w:szCs w:val="24"/>
          <w:rtl/>
        </w:rPr>
        <w:fldChar w:fldCharType="begin"/>
      </w:r>
      <w:r w:rsidR="009F390F">
        <w:rPr>
          <w:rFonts w:ascii="Cambria" w:hAnsi="Cambria" w:cs="Times New Roman"/>
          <w:color w:val="000000"/>
          <w:sz w:val="24"/>
          <w:szCs w:val="24"/>
          <w:rtl/>
        </w:rPr>
        <w:instrText xml:space="preserve"> </w:instrText>
      </w:r>
      <w:r w:rsidR="009F390F">
        <w:rPr>
          <w:rFonts w:ascii="Cambria" w:hAnsi="Cambria" w:cs="Cambria"/>
          <w:color w:val="000000"/>
          <w:sz w:val="24"/>
          <w:szCs w:val="24"/>
        </w:rPr>
        <w:instrText>ADDIN EN.CITE &lt;EndNote&gt;&lt;Cite&gt;&lt;Author&gt;Arroyo&lt;/Author&gt;&lt;Year&gt;2019&lt;/Year&gt;&lt;RecNum&gt;3&lt;/RecNum&gt;&lt;DisplayText&gt;[3]&lt;/DisplayText&gt;&lt;record&gt;&lt;rec-number&gt;3&lt;/rec-number&gt;&lt;foreign-keys&gt;&lt;key app="EN" db-id="5az5sdfrnsxvsle2rzlvspt6s9fxaaww5zar" timestamp="1699898940"&gt;3&lt;/key&gt;</w:instrText>
      </w:r>
      <w:r w:rsidR="009F390F">
        <w:rPr>
          <w:rFonts w:ascii="Cambria" w:hAnsi="Cambria" w:cs="Times New Roman"/>
          <w:color w:val="000000"/>
          <w:sz w:val="24"/>
          <w:szCs w:val="24"/>
          <w:rtl/>
        </w:rPr>
        <w:instrText>&lt;/</w:instrText>
      </w:r>
      <w:r w:rsidR="009F390F">
        <w:rPr>
          <w:rFonts w:ascii="Cambria" w:hAnsi="Cambria" w:cs="Cambria"/>
          <w:color w:val="000000"/>
          <w:sz w:val="24"/>
          <w:szCs w:val="24"/>
        </w:rPr>
        <w:instrText>foreign-keys&gt;&lt;ref-type name="Journal Article"&gt;17&lt;/ref-type&gt;&lt;contributors&gt;&lt;authors&gt;&lt;author&gt;Arroyo, Javier&lt;/author&gt;&lt;author&gt;Corea, Francesco&lt;/author&gt;&lt;author&gt;Jimenez-Diaz, Guillermo&lt;/author&gt;&lt;author&gt;Recio-Garcia, Juan A&lt;/author&gt;&lt;/authors&gt;&lt;/contributors&gt;&lt;titles&gt;&lt;title&gt;Assessment of machine learning performance for decision support in venture capital investments&lt;/title&gt;&lt;secondary-title&gt;Ieee Access&lt;/secondary-title&gt;&lt;/titles&gt;&lt;periodical&gt;&lt;full-title&gt;Ieee Access&lt;/full-title&gt;&lt;/periodical&gt;&lt;pages&gt;124233-124243&lt;/pages</w:instrText>
      </w:r>
      <w:r w:rsidR="009F390F">
        <w:rPr>
          <w:rFonts w:ascii="Cambria" w:hAnsi="Cambria" w:cs="Times New Roman"/>
          <w:color w:val="000000"/>
          <w:sz w:val="24"/>
          <w:szCs w:val="24"/>
          <w:rtl/>
        </w:rPr>
        <w:instrText>&gt;&lt;</w:instrText>
      </w:r>
      <w:r w:rsidR="009F390F">
        <w:rPr>
          <w:rFonts w:ascii="Cambria" w:hAnsi="Cambria" w:cs="Cambria"/>
          <w:color w:val="000000"/>
          <w:sz w:val="24"/>
          <w:szCs w:val="24"/>
        </w:rPr>
        <w:instrText>volume&gt;7&lt;/volume&gt;&lt;dates&gt;&lt;year&gt;2019&lt;/year&gt;&lt;/dates&gt;&lt;isbn&gt;2169-3536&lt;/isbn&gt;&lt;urls&gt;&lt;/urls&gt;&lt;/record&gt;&lt;/Cite&gt;&lt;/EndNote&gt;</w:instrText>
      </w:r>
      <w:r w:rsidR="009F390F">
        <w:rPr>
          <w:rFonts w:ascii="Cambria" w:hAnsi="Cambria" w:cs="Cambria"/>
          <w:color w:val="000000"/>
          <w:sz w:val="24"/>
          <w:szCs w:val="24"/>
          <w:rtl/>
        </w:rPr>
        <w:fldChar w:fldCharType="separate"/>
      </w:r>
      <w:r w:rsidR="009F390F">
        <w:rPr>
          <w:rFonts w:ascii="Cambria" w:hAnsi="Cambria" w:cs="Times New Roman"/>
          <w:noProof/>
          <w:color w:val="000000"/>
          <w:sz w:val="24"/>
          <w:szCs w:val="24"/>
          <w:rtl/>
        </w:rPr>
        <w:t>[3]</w:t>
      </w:r>
      <w:r w:rsidR="009F390F">
        <w:rPr>
          <w:rFonts w:ascii="Cambria" w:hAnsi="Cambria" w:cs="Cambria"/>
          <w:color w:val="000000"/>
          <w:sz w:val="24"/>
          <w:szCs w:val="24"/>
          <w:rtl/>
        </w:rPr>
        <w:fldChar w:fldCharType="end"/>
      </w:r>
      <w:ins w:id="60" w:author="B" w:date="2023-12-23T17:29:00Z">
        <w:r w:rsidR="00F5630E">
          <w:rPr>
            <w:rFonts w:ascii="Cambria" w:hAnsi="Cambria" w:cs="Cambria" w:hint="cs"/>
            <w:color w:val="000000"/>
            <w:sz w:val="24"/>
            <w:szCs w:val="24"/>
            <w:rtl/>
          </w:rPr>
          <w:t>.</w:t>
        </w:r>
      </w:ins>
    </w:p>
    <w:p w14:paraId="28E02F53" w14:textId="77777777" w:rsidR="004C4FC8" w:rsidRDefault="004C4FC8" w:rsidP="004C4FC8">
      <w:pPr>
        <w:bidi/>
        <w:spacing w:line="276" w:lineRule="auto"/>
        <w:ind w:left="756"/>
        <w:jc w:val="both"/>
        <w:rPr>
          <w:rFonts w:ascii="Cambria" w:hAnsi="Cambria" w:cs="Cambria"/>
          <w:color w:val="000000"/>
          <w:sz w:val="24"/>
          <w:szCs w:val="24"/>
          <w:rtl/>
        </w:rPr>
      </w:pPr>
    </w:p>
    <w:p w14:paraId="42F073CB" w14:textId="6A6FB29C" w:rsidR="00633738" w:rsidRDefault="00633738">
      <w:pPr>
        <w:bidi/>
        <w:spacing w:line="276" w:lineRule="auto"/>
        <w:ind w:left="756"/>
        <w:jc w:val="both"/>
        <w:rPr>
          <w:rFonts w:ascii="Cambria" w:hAnsi="Cambria"/>
          <w:color w:val="000000"/>
          <w:sz w:val="24"/>
          <w:szCs w:val="24"/>
        </w:rPr>
        <w:pPrChange w:id="61" w:author="B" w:date="2023-12-23T17:31:00Z">
          <w:pPr>
            <w:bidi/>
            <w:spacing w:line="276" w:lineRule="auto"/>
            <w:ind w:left="756"/>
            <w:jc w:val="both"/>
          </w:pPr>
        </w:pPrChange>
      </w:pPr>
      <w:r w:rsidRPr="004C4FC8">
        <w:rPr>
          <w:rFonts w:ascii="Cambria" w:hAnsi="Cambria"/>
          <w:color w:val="000000"/>
          <w:sz w:val="24"/>
          <w:szCs w:val="24"/>
          <w:rtl/>
        </w:rPr>
        <w:t>مقاله تأث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پو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سرما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ه‌گذار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سهام بر موفق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کسب و کار</w:t>
      </w:r>
      <w:r w:rsidR="00A4580A">
        <w:rPr>
          <w:rStyle w:val="FootnoteReference"/>
          <w:rFonts w:ascii="Cambria" w:hAnsi="Cambria"/>
          <w:color w:val="000000"/>
          <w:sz w:val="24"/>
          <w:szCs w:val="24"/>
          <w:rtl/>
        </w:rPr>
        <w:footnoteReference w:id="10"/>
      </w:r>
      <w:r w:rsidR="004C4FC8" w:rsidRPr="00633738">
        <w:rPr>
          <w:rFonts w:hint="cs"/>
          <w:color w:val="000000"/>
          <w:sz w:val="24"/>
          <w:szCs w:val="24"/>
          <w:rtl/>
        </w:rPr>
        <w:t>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تحل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ل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تجرب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بر اساس داده‌ها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کرانچ</w:t>
      </w:r>
      <w:ins w:id="62" w:author="B" w:date="2023-12-23T17:30:00Z">
        <w:r w:rsidR="00F5630E">
          <w:rPr>
            <w:rFonts w:ascii="Cambria" w:hAnsi="Cambria" w:cs="Cambria"/>
            <w:color w:val="000000"/>
            <w:sz w:val="24"/>
            <w:szCs w:val="24"/>
            <w:cs/>
          </w:rPr>
          <w:t>‎</w:t>
        </w:r>
      </w:ins>
      <w:del w:id="63" w:author="B" w:date="2023-12-23T17:30:00Z">
        <w:r w:rsidRPr="004C4FC8" w:rsidDel="00F5630E">
          <w:rPr>
            <w:rFonts w:ascii="Cambria" w:hAnsi="Cambria" w:hint="cs"/>
            <w:color w:val="000000"/>
            <w:sz w:val="24"/>
            <w:szCs w:val="24"/>
            <w:rtl/>
          </w:rPr>
          <w:delText xml:space="preserve"> </w:delText>
        </w:r>
      </w:del>
      <w:r w:rsidRPr="004C4FC8">
        <w:rPr>
          <w:rFonts w:ascii="Cambria" w:hAnsi="Cambria" w:hint="cs"/>
          <w:color w:val="000000"/>
          <w:sz w:val="24"/>
          <w:szCs w:val="24"/>
          <w:rtl/>
        </w:rPr>
        <w:t xml:space="preserve">بیس 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توسط </w:t>
      </w:r>
      <w:proofErr w:type="spellStart"/>
      <w:r w:rsidRPr="004C4FC8">
        <w:rPr>
          <w:rFonts w:ascii="Cambria" w:hAnsi="Cambria"/>
          <w:color w:val="000000"/>
          <w:sz w:val="24"/>
          <w:szCs w:val="24"/>
        </w:rPr>
        <w:t>Deias</w:t>
      </w:r>
      <w:proofErr w:type="spellEnd"/>
      <w:r w:rsidRPr="004C4FC8">
        <w:rPr>
          <w:rFonts w:ascii="Cambria" w:hAnsi="Cambria"/>
          <w:color w:val="000000"/>
          <w:sz w:val="24"/>
          <w:szCs w:val="24"/>
          <w:rtl/>
        </w:rPr>
        <w:t xml:space="preserve"> و </w:t>
      </w:r>
      <w:r w:rsidRPr="004C4FC8">
        <w:rPr>
          <w:rFonts w:ascii="Cambria" w:hAnsi="Cambria"/>
          <w:color w:val="000000"/>
          <w:sz w:val="24"/>
          <w:szCs w:val="24"/>
        </w:rPr>
        <w:t xml:space="preserve">Alessandro </w:t>
      </w:r>
      <w:proofErr w:type="spellStart"/>
      <w:r w:rsidRPr="004C4FC8">
        <w:rPr>
          <w:rFonts w:ascii="Cambria" w:hAnsi="Cambria"/>
          <w:color w:val="000000"/>
          <w:sz w:val="24"/>
          <w:szCs w:val="24"/>
        </w:rPr>
        <w:t>Magrini</w:t>
      </w:r>
      <w:proofErr w:type="spellEnd"/>
      <w:r w:rsidRPr="004C4FC8">
        <w:rPr>
          <w:rFonts w:ascii="Cambria" w:hAnsi="Cambria"/>
          <w:color w:val="000000"/>
          <w:sz w:val="24"/>
          <w:szCs w:val="24"/>
          <w:rtl/>
        </w:rPr>
        <w:t xml:space="preserve"> نوشته شده است. 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مقاله به بررس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چگونگ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تأث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پو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سرما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ه‌گذار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سهام بر شانس موفق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کسب و کار 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پردازد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. در 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مقاله،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مدل رگرس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ون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لجست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چند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متغ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ره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بر اساس نسخه 2013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 xml:space="preserve">کرانچ بیس </w:t>
      </w:r>
      <w:del w:id="64" w:author="B" w:date="2023-12-23T17:30:00Z">
        <w:r w:rsidRPr="004C4FC8" w:rsidDel="00F5630E">
          <w:rPr>
            <w:rFonts w:ascii="Cambria" w:hAnsi="Cambria"/>
            <w:color w:val="000000"/>
            <w:sz w:val="24"/>
            <w:szCs w:val="24"/>
            <w:rtl/>
          </w:rPr>
          <w:delText xml:space="preserve"> </w:delText>
        </w:r>
      </w:del>
      <w:r w:rsidRPr="004C4FC8">
        <w:rPr>
          <w:rFonts w:ascii="Cambria" w:hAnsi="Cambria"/>
          <w:color w:val="000000"/>
          <w:sz w:val="24"/>
          <w:szCs w:val="24"/>
          <w:rtl/>
        </w:rPr>
        <w:t>توسعه داده شده است که رو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دادها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خروج و بسته شدن را به مقدار سرما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ه‌ها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سهام جمع‌آور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ins w:id="65" w:author="B" w:date="2023-12-23T17:30:00Z">
        <w:r w:rsidR="00F5630E">
          <w:rPr>
            <w:rFonts w:ascii="Cambria" w:hAnsi="Cambria" w:hint="cs"/>
            <w:color w:val="000000"/>
            <w:sz w:val="24"/>
            <w:szCs w:val="24"/>
            <w:rtl/>
            <w:cs/>
          </w:rPr>
          <w:t>‎</w:t>
        </w:r>
      </w:ins>
      <w:del w:id="66" w:author="B" w:date="2023-12-23T17:30:00Z">
        <w:r w:rsidRPr="004C4FC8" w:rsidDel="00F5630E">
          <w:rPr>
            <w:rFonts w:ascii="Cambria" w:hAnsi="Cambria"/>
            <w:color w:val="000000"/>
            <w:sz w:val="24"/>
            <w:szCs w:val="24"/>
            <w:rtl/>
          </w:rPr>
          <w:delText xml:space="preserve"> </w:delText>
        </w:r>
        <w:r w:rsidR="004C4FC8" w:rsidRPr="004C4FC8" w:rsidDel="00F5630E">
          <w:rPr>
            <w:rFonts w:ascii="Cambria" w:hAnsi="Cambria"/>
            <w:color w:val="000000"/>
            <w:sz w:val="24"/>
            <w:szCs w:val="24"/>
          </w:rPr>
          <w:delText xml:space="preserve">Anna </w:delText>
        </w:r>
      </w:del>
      <w:r w:rsidRPr="004C4FC8">
        <w:rPr>
          <w:rFonts w:ascii="Cambria" w:hAnsi="Cambria"/>
          <w:color w:val="000000"/>
          <w:sz w:val="24"/>
          <w:szCs w:val="24"/>
          <w:rtl/>
        </w:rPr>
        <w:t>شده در دوره‌ها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مختلف مرتبط 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کند،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در حال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که برا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مکان جغراف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بخش اقتصاد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سن، ارتباطات شب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که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و چند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نما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نده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اثربخش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کنترل 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کند</w:t>
      </w:r>
      <w:r w:rsidRPr="004C4FC8">
        <w:rPr>
          <w:rFonts w:ascii="Cambria" w:hAnsi="Cambria"/>
          <w:color w:val="000000"/>
          <w:sz w:val="24"/>
          <w:szCs w:val="24"/>
          <w:rtl/>
        </w:rPr>
        <w:t>.</w:t>
      </w:r>
      <w:ins w:id="67" w:author="B" w:date="2023-12-23T17:31:00Z">
        <w:r w:rsidR="00F5630E">
          <w:rPr>
            <w:rFonts w:ascii="Cambria" w:hAnsi="Cambria" w:hint="cs"/>
            <w:color w:val="000000"/>
            <w:sz w:val="24"/>
            <w:szCs w:val="24"/>
            <w:rtl/>
          </w:rPr>
          <w:t xml:space="preserve"> </w:t>
        </w:r>
      </w:ins>
      <w:r w:rsidRPr="004C4FC8">
        <w:rPr>
          <w:rFonts w:ascii="Cambria" w:hAnsi="Cambria" w:hint="cs"/>
          <w:color w:val="000000"/>
          <w:sz w:val="24"/>
          <w:szCs w:val="24"/>
          <w:rtl/>
        </w:rPr>
        <w:t>این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مطالعه کمک 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کند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با ارائه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ارز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اب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از تأث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ر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پو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سرما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ه‌گذار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سهام بر شانس موفق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کسب و کار و خطر بسته شدن که محدود به مرحله راه‌انداز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ن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ست،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بلکه شامل مراحل پ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شرفته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توسعه ن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ز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شود</w:t>
      </w:r>
      <w:r w:rsidRPr="004C4FC8">
        <w:rPr>
          <w:rFonts w:ascii="Cambria" w:hAnsi="Cambria"/>
          <w:color w:val="000000"/>
          <w:sz w:val="24"/>
          <w:szCs w:val="24"/>
          <w:rtl/>
        </w:rPr>
        <w:t>. به 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ترت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ب،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د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جامع از سنار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وها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مختلف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را که ممکن است در چرخه زندگ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ک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کسب و کار تصور شود، ارائه 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می</w:t>
      </w:r>
      <w:ins w:id="68" w:author="B" w:date="2023-12-23T17:31:00Z">
        <w:r w:rsidR="00F5630E">
          <w:rPr>
            <w:rFonts w:ascii="Cambria" w:hAnsi="Cambria" w:cs="Cambria"/>
            <w:color w:val="000000"/>
            <w:sz w:val="24"/>
            <w:szCs w:val="24"/>
            <w:cs/>
          </w:rPr>
          <w:t>‎</w:t>
        </w:r>
      </w:ins>
      <w:del w:id="69" w:author="B" w:date="2023-12-23T17:31:00Z">
        <w:r w:rsidRPr="004C4FC8" w:rsidDel="00F5630E">
          <w:rPr>
            <w:rFonts w:ascii="Cambria" w:hAnsi="Cambria" w:hint="cs"/>
            <w:color w:val="000000"/>
            <w:sz w:val="24"/>
            <w:szCs w:val="24"/>
            <w:rtl/>
          </w:rPr>
          <w:delText xml:space="preserve"> </w:delText>
        </w:r>
      </w:del>
      <w:r w:rsidRPr="004C4FC8">
        <w:rPr>
          <w:rFonts w:ascii="Cambria" w:hAnsi="Cambria" w:hint="cs"/>
          <w:color w:val="000000"/>
          <w:sz w:val="24"/>
          <w:szCs w:val="24"/>
          <w:rtl/>
        </w:rPr>
        <w:t>دهد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که برا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دست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اب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به پشت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بان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اثربخش از تصم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مات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سرما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ه‌گذاران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اهم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 w:hint="eastAsia"/>
          <w:color w:val="000000"/>
          <w:sz w:val="24"/>
          <w:szCs w:val="24"/>
          <w:rtl/>
        </w:rPr>
        <w:t>ت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اصل</w:t>
      </w:r>
      <w:r w:rsidRPr="004C4FC8">
        <w:rPr>
          <w:rFonts w:ascii="Cambria" w:hAnsi="Cambria" w:hint="cs"/>
          <w:color w:val="000000"/>
          <w:sz w:val="24"/>
          <w:szCs w:val="24"/>
          <w:rtl/>
        </w:rPr>
        <w:t>ی</w:t>
      </w:r>
      <w:r w:rsidRPr="004C4FC8">
        <w:rPr>
          <w:rFonts w:ascii="Cambria" w:hAnsi="Cambria"/>
          <w:color w:val="000000"/>
          <w:sz w:val="24"/>
          <w:szCs w:val="24"/>
          <w:rtl/>
        </w:rPr>
        <w:t xml:space="preserve"> دارد</w:t>
      </w:r>
      <w:ins w:id="70" w:author="B" w:date="2023-12-23T17:31:00Z">
        <w:r w:rsidR="00F5630E">
          <w:rPr>
            <w:rFonts w:ascii="Cambria" w:hAnsi="Cambria" w:hint="cs"/>
            <w:color w:val="000000"/>
            <w:sz w:val="24"/>
            <w:szCs w:val="24"/>
            <w:rtl/>
          </w:rPr>
          <w:t xml:space="preserve"> </w:t>
        </w:r>
      </w:ins>
      <w:del w:id="71" w:author="B" w:date="2023-12-23T17:31:00Z">
        <w:r w:rsidRPr="004C4FC8" w:rsidDel="00F5630E">
          <w:rPr>
            <w:rFonts w:ascii="Cambria" w:hAnsi="Cambria" w:hint="cs"/>
            <w:color w:val="000000"/>
            <w:sz w:val="24"/>
            <w:szCs w:val="24"/>
            <w:rtl/>
          </w:rPr>
          <w:delText>.</w:delText>
        </w:r>
      </w:del>
      <w:r w:rsidR="00420EEA">
        <w:rPr>
          <w:rFonts w:ascii="Cambria" w:hAnsi="Cambria"/>
          <w:color w:val="000000"/>
          <w:sz w:val="24"/>
          <w:szCs w:val="24"/>
          <w:rtl/>
        </w:rPr>
        <w:fldChar w:fldCharType="begin"/>
      </w:r>
      <w:r w:rsidR="00420EEA">
        <w:rPr>
          <w:rFonts w:ascii="Cambria" w:hAnsi="Cambria"/>
          <w:color w:val="000000"/>
          <w:sz w:val="24"/>
          <w:szCs w:val="24"/>
          <w:rtl/>
        </w:rPr>
        <w:instrText xml:space="preserve"> </w:instrText>
      </w:r>
      <w:r w:rsidR="00420EEA">
        <w:rPr>
          <w:rFonts w:ascii="Cambria" w:hAnsi="Cambria"/>
          <w:color w:val="000000"/>
          <w:sz w:val="24"/>
          <w:szCs w:val="24"/>
        </w:rPr>
        <w:instrText>ADDIN EN.CITE &lt;EndNote&gt;&lt;Cite&gt;&lt;Author&gt;Deias&lt;/Author&gt;&lt;Year&gt;2023&lt;/Year&gt;&lt;RecNum&gt;4&lt;/RecNum&gt;&lt;DisplayText&gt;[4]&lt;/DisplayText&gt;&lt;record&gt;&lt;rec-number&gt;4&lt;/rec-number&gt;&lt;foreign-keys&gt;&lt;key app="EN" db-id="5az5sdfrnsxvsle2rzlvspt6s9fxaaww5zar" timestamp="1699898988"&gt;4&lt;/key&gt;&lt;</w:instrText>
      </w:r>
      <w:r w:rsidR="00420EEA">
        <w:rPr>
          <w:rFonts w:ascii="Cambria" w:hAnsi="Cambria"/>
          <w:color w:val="000000"/>
          <w:sz w:val="24"/>
          <w:szCs w:val="24"/>
          <w:rtl/>
        </w:rPr>
        <w:instrText>/</w:instrText>
      </w:r>
      <w:r w:rsidR="00420EEA">
        <w:rPr>
          <w:rFonts w:ascii="Cambria" w:hAnsi="Cambria"/>
          <w:color w:val="000000"/>
          <w:sz w:val="24"/>
          <w:szCs w:val="24"/>
        </w:rPr>
        <w:instrText>foreign-keys&gt;&lt;ref-type name="Journal Article"&gt;17&lt;/ref-type&gt;&lt;contributors&gt;&lt;authors&gt;&lt;author&gt;Deias, Anna&lt;/author&gt;&lt;author&gt;Magrini, Alessandro&lt;/author&gt;&lt;/authors&gt;&lt;/contributors&gt;&lt;titles&gt;&lt;title&gt;The Impact of Equity Funding Dynamics on Venture Success: An Empirical Analysis Based on Crunchbase Data&lt;/title&gt;&lt;secondary-title&gt;Economies&lt;/secondary-title&gt;&lt;/titles&gt;&lt;periodical&gt;&lt;full-title&gt;Economies&lt;/full-title&gt;&lt;/periodical&gt;&lt;pages&gt;19&lt;/pages&gt;&lt;volume&gt;11&lt;/volume&gt;&lt;number&gt;1&lt;/number&gt;&lt;dates&gt;&lt;year&gt;2023&lt;/year&gt;&lt;/dates&gt;&lt;isbn&gt;2227-70</w:instrText>
      </w:r>
      <w:r w:rsidR="00420EEA">
        <w:rPr>
          <w:rFonts w:ascii="Cambria" w:hAnsi="Cambria"/>
          <w:color w:val="000000"/>
          <w:sz w:val="24"/>
          <w:szCs w:val="24"/>
          <w:rtl/>
        </w:rPr>
        <w:instrText>99&lt;/</w:instrText>
      </w:r>
      <w:r w:rsidR="00420EEA">
        <w:rPr>
          <w:rFonts w:ascii="Cambria" w:hAnsi="Cambria"/>
          <w:color w:val="000000"/>
          <w:sz w:val="24"/>
          <w:szCs w:val="24"/>
        </w:rPr>
        <w:instrText>isbn&gt;&lt;urls&gt;&lt;/urls&gt;&lt;/record&gt;&lt;/Cite&gt;&lt;/EndNote&gt;</w:instrText>
      </w:r>
      <w:r w:rsidR="00420EEA">
        <w:rPr>
          <w:rFonts w:ascii="Cambria" w:hAnsi="Cambria"/>
          <w:color w:val="000000"/>
          <w:sz w:val="24"/>
          <w:szCs w:val="24"/>
          <w:rtl/>
        </w:rPr>
        <w:fldChar w:fldCharType="separate"/>
      </w:r>
      <w:r w:rsidR="00420EEA">
        <w:rPr>
          <w:rFonts w:ascii="Cambria" w:hAnsi="Cambria"/>
          <w:noProof/>
          <w:color w:val="000000"/>
          <w:sz w:val="24"/>
          <w:szCs w:val="24"/>
          <w:rtl/>
        </w:rPr>
        <w:t>[4]</w:t>
      </w:r>
      <w:r w:rsidR="00420EEA">
        <w:rPr>
          <w:rFonts w:ascii="Cambria" w:hAnsi="Cambria"/>
          <w:color w:val="000000"/>
          <w:sz w:val="24"/>
          <w:szCs w:val="24"/>
          <w:rtl/>
        </w:rPr>
        <w:fldChar w:fldCharType="end"/>
      </w:r>
      <w:ins w:id="72" w:author="B" w:date="2023-12-23T17:31:00Z">
        <w:r w:rsidR="00F5630E">
          <w:rPr>
            <w:rFonts w:ascii="Cambria" w:hAnsi="Cambria" w:hint="cs"/>
            <w:color w:val="000000"/>
            <w:sz w:val="24"/>
            <w:szCs w:val="24"/>
            <w:rtl/>
          </w:rPr>
          <w:t>.</w:t>
        </w:r>
      </w:ins>
    </w:p>
    <w:p w14:paraId="3F216B82" w14:textId="49BFCB29" w:rsidR="00AD68C1" w:rsidRPr="00BD0400" w:rsidRDefault="00AD68C1" w:rsidP="00BD0400">
      <w:pPr>
        <w:rPr>
          <w:rFonts w:cs="Calibri"/>
          <w:b/>
          <w:bCs/>
          <w:sz w:val="24"/>
          <w:szCs w:val="24"/>
          <w:lang w:bidi="fa-IR"/>
        </w:rPr>
      </w:pPr>
    </w:p>
    <w:p w14:paraId="0026229D" w14:textId="76364972" w:rsidR="00122F1C" w:rsidRPr="00560381" w:rsidRDefault="00560381" w:rsidP="00560381">
      <w:pPr>
        <w:bidi/>
        <w:spacing w:line="276" w:lineRule="auto"/>
        <w:rPr>
          <w:b/>
          <w:bCs/>
          <w:sz w:val="24"/>
          <w:szCs w:val="24"/>
          <w:rtl/>
          <w:lang w:bidi="fa-IR"/>
        </w:rPr>
      </w:pPr>
      <w:bookmarkStart w:id="73" w:name="_Ref89431367"/>
      <w:r>
        <w:rPr>
          <w:rFonts w:hint="cs"/>
          <w:b/>
          <w:bCs/>
          <w:sz w:val="24"/>
          <w:szCs w:val="24"/>
          <w:rtl/>
          <w:lang w:bidi="fa-IR"/>
        </w:rPr>
        <w:t xml:space="preserve">         ۵</w:t>
      </w:r>
      <w:r w:rsidR="001605A2" w:rsidRPr="00560381">
        <w:rPr>
          <w:rFonts w:hint="cs"/>
          <w:b/>
          <w:bCs/>
          <w:sz w:val="24"/>
          <w:szCs w:val="24"/>
          <w:rtl/>
          <w:lang w:bidi="fa-IR"/>
        </w:rPr>
        <w:t>-</w:t>
      </w:r>
      <w:r w:rsidR="00122F1C" w:rsidRPr="00560381">
        <w:rPr>
          <w:b/>
          <w:bCs/>
          <w:sz w:val="24"/>
          <w:szCs w:val="24"/>
          <w:rtl/>
          <w:lang w:bidi="fa-IR"/>
        </w:rPr>
        <w:t>اهداف تحقیق</w:t>
      </w:r>
      <w:bookmarkEnd w:id="73"/>
    </w:p>
    <w:p w14:paraId="6E890A53" w14:textId="0148452A" w:rsidR="004D6DF5" w:rsidRDefault="004D6DF5">
      <w:pPr>
        <w:bidi/>
        <w:spacing w:line="276" w:lineRule="auto"/>
        <w:ind w:left="756"/>
        <w:jc w:val="both"/>
        <w:rPr>
          <w:color w:val="000000"/>
          <w:sz w:val="24"/>
          <w:szCs w:val="24"/>
          <w:rtl/>
        </w:rPr>
        <w:pPrChange w:id="74" w:author="B" w:date="2023-12-23T17:32:00Z">
          <w:pPr>
            <w:bidi/>
            <w:spacing w:line="276" w:lineRule="auto"/>
            <w:ind w:left="756"/>
            <w:jc w:val="both"/>
          </w:pPr>
        </w:pPrChange>
      </w:pPr>
      <w:r w:rsidRPr="004D6DF5">
        <w:rPr>
          <w:color w:val="000000"/>
          <w:sz w:val="24"/>
          <w:szCs w:val="24"/>
          <w:rtl/>
        </w:rPr>
        <w:t>اهداف تحق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ق</w:t>
      </w:r>
      <w:r w:rsidRPr="004D6DF5">
        <w:rPr>
          <w:color w:val="000000"/>
          <w:sz w:val="24"/>
          <w:szCs w:val="24"/>
          <w:rtl/>
        </w:rPr>
        <w:t xml:space="preserve"> در پ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ش‌ب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موفق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ت</w:t>
      </w:r>
      <w:r w:rsidRPr="004D6DF5">
        <w:rPr>
          <w:color w:val="000000"/>
          <w:sz w:val="24"/>
          <w:szCs w:val="24"/>
          <w:rtl/>
        </w:rPr>
        <w:t xml:space="preserve"> سرما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ه‌گذار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بر اساس داده‌ها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>کرانچ بیس</w:t>
      </w:r>
      <w:r w:rsidRPr="004D6DF5">
        <w:rPr>
          <w:color w:val="000000"/>
          <w:sz w:val="24"/>
          <w:szCs w:val="24"/>
          <w:rtl/>
        </w:rPr>
        <w:t xml:space="preserve"> عبارتند از:</w:t>
      </w:r>
    </w:p>
    <w:p w14:paraId="491E7169" w14:textId="5A240A20" w:rsidR="004D6DF5" w:rsidRPr="004D6DF5" w:rsidRDefault="004D6DF5">
      <w:pPr>
        <w:bidi/>
        <w:spacing w:line="276" w:lineRule="auto"/>
        <w:ind w:left="900"/>
        <w:jc w:val="both"/>
        <w:rPr>
          <w:color w:val="000000"/>
          <w:sz w:val="24"/>
          <w:szCs w:val="24"/>
          <w:rtl/>
        </w:rPr>
        <w:pPrChange w:id="75" w:author="B" w:date="2023-12-23T17:32:00Z">
          <w:pPr>
            <w:bidi/>
            <w:spacing w:line="276" w:lineRule="auto"/>
            <w:ind w:left="900"/>
          </w:pPr>
        </w:pPrChange>
      </w:pPr>
      <w:r>
        <w:rPr>
          <w:rFonts w:hint="cs"/>
          <w:color w:val="000000"/>
          <w:sz w:val="24"/>
          <w:szCs w:val="24"/>
          <w:rtl/>
        </w:rPr>
        <w:t>۱-</w:t>
      </w:r>
      <w:r w:rsidRPr="004D6DF5">
        <w:rPr>
          <w:color w:val="000000"/>
          <w:sz w:val="24"/>
          <w:szCs w:val="24"/>
          <w:rtl/>
        </w:rPr>
        <w:t>پ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ش‌ب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موفق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ت</w:t>
      </w:r>
      <w:r w:rsidRPr="004D6DF5">
        <w:rPr>
          <w:color w:val="000000"/>
          <w:sz w:val="24"/>
          <w:szCs w:val="24"/>
          <w:rtl/>
        </w:rPr>
        <w:t xml:space="preserve"> کسب و کار: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تحق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ق</w:t>
      </w:r>
      <w:r w:rsidRPr="004D6DF5">
        <w:rPr>
          <w:color w:val="000000"/>
          <w:sz w:val="24"/>
          <w:szCs w:val="24"/>
          <w:rtl/>
        </w:rPr>
        <w:t xml:space="preserve"> به بررس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چگونگ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استفاده از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ادگ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ماش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برا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پ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ش‌ب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موفق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ت</w:t>
      </w:r>
      <w:r w:rsidRPr="004D6DF5">
        <w:rPr>
          <w:color w:val="000000"/>
          <w:sz w:val="24"/>
          <w:szCs w:val="24"/>
          <w:rtl/>
        </w:rPr>
        <w:t xml:space="preserve">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ک</w:t>
      </w:r>
      <w:r w:rsidRPr="004D6DF5">
        <w:rPr>
          <w:color w:val="000000"/>
          <w:sz w:val="24"/>
          <w:szCs w:val="24"/>
          <w:rtl/>
        </w:rPr>
        <w:t xml:space="preserve"> کسب و کار م</w:t>
      </w:r>
      <w:r w:rsidRPr="004D6DF5">
        <w:rPr>
          <w:rFonts w:hint="cs"/>
          <w:color w:val="000000"/>
          <w:sz w:val="24"/>
          <w:szCs w:val="24"/>
          <w:rtl/>
        </w:rPr>
        <w:t>ی‌</w:t>
      </w:r>
      <w:r w:rsidRPr="004D6DF5">
        <w:rPr>
          <w:rFonts w:hint="eastAsia"/>
          <w:color w:val="000000"/>
          <w:sz w:val="24"/>
          <w:szCs w:val="24"/>
          <w:rtl/>
        </w:rPr>
        <w:t>پردازد</w:t>
      </w:r>
      <w:r w:rsidRPr="004D6DF5">
        <w:rPr>
          <w:color w:val="000000"/>
          <w:sz w:val="24"/>
          <w:szCs w:val="24"/>
          <w:rtl/>
        </w:rPr>
        <w:t>. با استفاده از داده‌ها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>کرانچ</w:t>
      </w:r>
      <w:ins w:id="76" w:author="B" w:date="2023-12-23T17:31:00Z">
        <w:r w:rsidR="00F5630E">
          <w:rPr>
            <w:rFonts w:cs="Arial"/>
            <w:color w:val="000000"/>
            <w:sz w:val="24"/>
            <w:szCs w:val="24"/>
            <w:cs/>
          </w:rPr>
          <w:t>‎</w:t>
        </w:r>
      </w:ins>
      <w:del w:id="77" w:author="B" w:date="2023-12-23T17:31:00Z">
        <w:r w:rsidDel="00F5630E">
          <w:rPr>
            <w:rFonts w:hint="cs"/>
            <w:color w:val="000000"/>
            <w:sz w:val="24"/>
            <w:szCs w:val="24"/>
            <w:rtl/>
          </w:rPr>
          <w:delText xml:space="preserve"> </w:delText>
        </w:r>
      </w:del>
      <w:r>
        <w:rPr>
          <w:rFonts w:hint="cs"/>
          <w:color w:val="000000"/>
          <w:sz w:val="24"/>
          <w:szCs w:val="24"/>
          <w:rtl/>
        </w:rPr>
        <w:t>بیس</w:t>
      </w:r>
      <w:r w:rsidRPr="004D6DF5">
        <w:rPr>
          <w:color w:val="000000"/>
          <w:sz w:val="24"/>
          <w:szCs w:val="24"/>
          <w:rtl/>
        </w:rPr>
        <w:t>،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تحق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ق</w:t>
      </w:r>
      <w:r w:rsidRPr="004D6DF5">
        <w:rPr>
          <w:color w:val="000000"/>
          <w:sz w:val="24"/>
          <w:szCs w:val="24"/>
          <w:rtl/>
        </w:rPr>
        <w:t xml:space="preserve"> سع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دارد تا پ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ش‌ب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کند که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ک</w:t>
      </w:r>
      <w:r w:rsidRPr="004D6DF5">
        <w:rPr>
          <w:color w:val="000000"/>
          <w:sz w:val="24"/>
          <w:szCs w:val="24"/>
          <w:rtl/>
        </w:rPr>
        <w:t xml:space="preserve"> کسب و کار چقدر موفق خواهد بود. </w:t>
      </w:r>
    </w:p>
    <w:p w14:paraId="16EEA154" w14:textId="3277419B" w:rsidR="004D6DF5" w:rsidRPr="004D6DF5" w:rsidRDefault="004D6DF5">
      <w:pPr>
        <w:bidi/>
        <w:spacing w:line="276" w:lineRule="auto"/>
        <w:ind w:left="900"/>
        <w:jc w:val="both"/>
        <w:rPr>
          <w:color w:val="000000"/>
          <w:sz w:val="24"/>
          <w:szCs w:val="24"/>
          <w:rtl/>
        </w:rPr>
        <w:pPrChange w:id="78" w:author="B" w:date="2023-12-23T17:32:00Z">
          <w:pPr>
            <w:bidi/>
            <w:spacing w:line="276" w:lineRule="auto"/>
            <w:ind w:left="900"/>
          </w:pPr>
        </w:pPrChange>
      </w:pPr>
      <w:r>
        <w:rPr>
          <w:rFonts w:hint="cs"/>
          <w:color w:val="000000"/>
          <w:sz w:val="24"/>
          <w:szCs w:val="24"/>
          <w:rtl/>
        </w:rPr>
        <w:t>۲-</w:t>
      </w:r>
      <w:r w:rsidRPr="004D6DF5">
        <w:rPr>
          <w:color w:val="000000"/>
          <w:sz w:val="24"/>
          <w:szCs w:val="24"/>
          <w:rtl/>
        </w:rPr>
        <w:t xml:space="preserve"> تفس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r w:rsidRPr="004D6DF5">
        <w:rPr>
          <w:color w:val="000000"/>
          <w:sz w:val="24"/>
          <w:szCs w:val="24"/>
          <w:rtl/>
        </w:rPr>
        <w:t xml:space="preserve"> پذ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: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ک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از اهداف اصل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تحق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ق</w:t>
      </w:r>
      <w:r w:rsidRPr="004D6DF5">
        <w:rPr>
          <w:color w:val="000000"/>
          <w:sz w:val="24"/>
          <w:szCs w:val="24"/>
          <w:rtl/>
        </w:rPr>
        <w:t xml:space="preserve"> ارائه تفس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del w:id="79" w:author="B" w:date="2023-12-23T17:32:00Z">
        <w:r w:rsidRPr="004D6DF5" w:rsidDel="003E7DF4">
          <w:rPr>
            <w:color w:val="000000"/>
            <w:sz w:val="24"/>
            <w:szCs w:val="24"/>
            <w:rtl/>
          </w:rPr>
          <w:delText xml:space="preserve"> </w:delText>
        </w:r>
      </w:del>
      <w:r w:rsidRPr="004D6DF5">
        <w:rPr>
          <w:color w:val="000000"/>
          <w:sz w:val="24"/>
          <w:szCs w:val="24"/>
          <w:rtl/>
        </w:rPr>
        <w:t>پذ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بر رو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داده‌ها و نتا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ج</w:t>
      </w:r>
      <w:r w:rsidRPr="004D6DF5">
        <w:rPr>
          <w:color w:val="000000"/>
          <w:sz w:val="24"/>
          <w:szCs w:val="24"/>
          <w:rtl/>
        </w:rPr>
        <w:t xml:space="preserve"> حاصل از مدل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ادگ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ماش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است.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به معن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است که نه تنها م</w:t>
      </w:r>
      <w:r w:rsidRPr="004D6DF5">
        <w:rPr>
          <w:rFonts w:hint="cs"/>
          <w:color w:val="000000"/>
          <w:sz w:val="24"/>
          <w:szCs w:val="24"/>
          <w:rtl/>
        </w:rPr>
        <w:t>ی‌</w:t>
      </w:r>
      <w:r w:rsidRPr="004D6DF5">
        <w:rPr>
          <w:rFonts w:hint="eastAsia"/>
          <w:color w:val="000000"/>
          <w:sz w:val="24"/>
          <w:szCs w:val="24"/>
          <w:rtl/>
        </w:rPr>
        <w:t>خواه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</w:t>
      </w:r>
      <w:r w:rsidRPr="004D6DF5">
        <w:rPr>
          <w:color w:val="000000"/>
          <w:sz w:val="24"/>
          <w:szCs w:val="24"/>
          <w:rtl/>
        </w:rPr>
        <w:t xml:space="preserve"> پ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ش‌ب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کن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</w:t>
      </w:r>
      <w:r w:rsidRPr="004D6DF5">
        <w:rPr>
          <w:color w:val="000000"/>
          <w:sz w:val="24"/>
          <w:szCs w:val="24"/>
          <w:rtl/>
        </w:rPr>
        <w:t xml:space="preserve"> که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ک</w:t>
      </w:r>
      <w:r w:rsidRPr="004D6DF5">
        <w:rPr>
          <w:color w:val="000000"/>
          <w:sz w:val="24"/>
          <w:szCs w:val="24"/>
          <w:rtl/>
        </w:rPr>
        <w:t xml:space="preserve"> کسب و کار </w:t>
      </w:r>
      <w:r w:rsidRPr="004D6DF5">
        <w:rPr>
          <w:rFonts w:hint="eastAsia"/>
          <w:color w:val="000000"/>
          <w:sz w:val="24"/>
          <w:szCs w:val="24"/>
          <w:rtl/>
        </w:rPr>
        <w:t>چقدر</w:t>
      </w:r>
      <w:r w:rsidRPr="004D6DF5">
        <w:rPr>
          <w:color w:val="000000"/>
          <w:sz w:val="24"/>
          <w:szCs w:val="24"/>
          <w:rtl/>
        </w:rPr>
        <w:t xml:space="preserve"> موفق خواهد بود، بلکه م</w:t>
      </w:r>
      <w:r w:rsidRPr="004D6DF5">
        <w:rPr>
          <w:rFonts w:hint="cs"/>
          <w:color w:val="000000"/>
          <w:sz w:val="24"/>
          <w:szCs w:val="24"/>
          <w:rtl/>
        </w:rPr>
        <w:t>ی‌</w:t>
      </w:r>
      <w:r w:rsidRPr="004D6DF5">
        <w:rPr>
          <w:rFonts w:hint="eastAsia"/>
          <w:color w:val="000000"/>
          <w:sz w:val="24"/>
          <w:szCs w:val="24"/>
          <w:rtl/>
        </w:rPr>
        <w:t>خواه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</w:t>
      </w:r>
      <w:r w:rsidRPr="004D6DF5">
        <w:rPr>
          <w:color w:val="000000"/>
          <w:sz w:val="24"/>
          <w:szCs w:val="24"/>
          <w:rtl/>
        </w:rPr>
        <w:t xml:space="preserve"> بفهم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</w:t>
      </w:r>
      <w:r w:rsidRPr="004D6DF5">
        <w:rPr>
          <w:color w:val="000000"/>
          <w:sz w:val="24"/>
          <w:szCs w:val="24"/>
          <w:rtl/>
        </w:rPr>
        <w:t xml:space="preserve"> که چرا مدل ما به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نت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جه</w:t>
      </w:r>
      <w:r w:rsidRPr="004D6DF5">
        <w:rPr>
          <w:color w:val="000000"/>
          <w:sz w:val="24"/>
          <w:szCs w:val="24"/>
          <w:rtl/>
        </w:rPr>
        <w:t xml:space="preserve"> رس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ده</w:t>
      </w:r>
      <w:r w:rsidRPr="004D6DF5">
        <w:rPr>
          <w:color w:val="000000"/>
          <w:sz w:val="24"/>
          <w:szCs w:val="24"/>
          <w:rtl/>
        </w:rPr>
        <w:t xml:space="preserve"> است. 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امر به ما کمک م</w:t>
      </w:r>
      <w:r w:rsidRPr="004D6DF5">
        <w:rPr>
          <w:rFonts w:hint="cs"/>
          <w:color w:val="000000"/>
          <w:sz w:val="24"/>
          <w:szCs w:val="24"/>
          <w:rtl/>
        </w:rPr>
        <w:t>ی‌</w:t>
      </w:r>
      <w:r w:rsidRPr="004D6DF5">
        <w:rPr>
          <w:rFonts w:hint="eastAsia"/>
          <w:color w:val="000000"/>
          <w:sz w:val="24"/>
          <w:szCs w:val="24"/>
          <w:rtl/>
        </w:rPr>
        <w:t>کند</w:t>
      </w:r>
      <w:r w:rsidRPr="004D6DF5">
        <w:rPr>
          <w:color w:val="000000"/>
          <w:sz w:val="24"/>
          <w:szCs w:val="24"/>
          <w:rtl/>
        </w:rPr>
        <w:t xml:space="preserve"> تا درک بهتر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از عوامل موثر بر موفق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ت</w:t>
      </w:r>
      <w:r w:rsidRPr="004D6DF5">
        <w:rPr>
          <w:color w:val="000000"/>
          <w:sz w:val="24"/>
          <w:szCs w:val="24"/>
          <w:rtl/>
        </w:rPr>
        <w:t xml:space="preserve"> 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ک</w:t>
      </w:r>
      <w:r w:rsidRPr="004D6DF5">
        <w:rPr>
          <w:color w:val="000000"/>
          <w:sz w:val="24"/>
          <w:szCs w:val="24"/>
          <w:rtl/>
        </w:rPr>
        <w:t xml:space="preserve"> کسب و کار داشته باش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</w:t>
      </w:r>
      <w:r w:rsidRPr="004D6DF5">
        <w:rPr>
          <w:color w:val="000000"/>
          <w:sz w:val="24"/>
          <w:szCs w:val="24"/>
          <w:rtl/>
        </w:rPr>
        <w:t xml:space="preserve"> و همچن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ن</w:t>
      </w:r>
      <w:r w:rsidRPr="004D6DF5">
        <w:rPr>
          <w:color w:val="000000"/>
          <w:sz w:val="24"/>
          <w:szCs w:val="24"/>
          <w:rtl/>
        </w:rPr>
        <w:t xml:space="preserve"> به سرما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ه‌گذاران</w:t>
      </w:r>
      <w:r w:rsidRPr="004D6DF5">
        <w:rPr>
          <w:color w:val="000000"/>
          <w:sz w:val="24"/>
          <w:szCs w:val="24"/>
          <w:rtl/>
        </w:rPr>
        <w:t xml:space="preserve"> کمک م</w:t>
      </w:r>
      <w:r w:rsidRPr="004D6DF5">
        <w:rPr>
          <w:rFonts w:hint="cs"/>
          <w:color w:val="000000"/>
          <w:sz w:val="24"/>
          <w:szCs w:val="24"/>
          <w:rtl/>
        </w:rPr>
        <w:t>ی‌</w:t>
      </w:r>
      <w:r w:rsidRPr="004D6DF5">
        <w:rPr>
          <w:rFonts w:hint="eastAsia"/>
          <w:color w:val="000000"/>
          <w:sz w:val="24"/>
          <w:szCs w:val="24"/>
          <w:rtl/>
        </w:rPr>
        <w:t>کند</w:t>
      </w:r>
      <w:r w:rsidRPr="004D6DF5">
        <w:rPr>
          <w:color w:val="000000"/>
          <w:sz w:val="24"/>
          <w:szCs w:val="24"/>
          <w:rtl/>
        </w:rPr>
        <w:t xml:space="preserve"> تا تصم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مات</w:t>
      </w:r>
      <w:r w:rsidRPr="004D6DF5">
        <w:rPr>
          <w:color w:val="000000"/>
          <w:sz w:val="24"/>
          <w:szCs w:val="24"/>
          <w:rtl/>
        </w:rPr>
        <w:t xml:space="preserve"> بهتر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color w:val="000000"/>
          <w:sz w:val="24"/>
          <w:szCs w:val="24"/>
          <w:rtl/>
        </w:rPr>
        <w:t xml:space="preserve"> بگ</w:t>
      </w:r>
      <w:r w:rsidRPr="004D6DF5">
        <w:rPr>
          <w:rFonts w:hint="cs"/>
          <w:color w:val="000000"/>
          <w:sz w:val="24"/>
          <w:szCs w:val="24"/>
          <w:rtl/>
        </w:rPr>
        <w:t>ی</w:t>
      </w:r>
      <w:r w:rsidRPr="004D6DF5">
        <w:rPr>
          <w:rFonts w:hint="eastAsia"/>
          <w:color w:val="000000"/>
          <w:sz w:val="24"/>
          <w:szCs w:val="24"/>
          <w:rtl/>
        </w:rPr>
        <w:t>رند</w:t>
      </w:r>
      <w:r w:rsidRPr="004D6DF5">
        <w:rPr>
          <w:color w:val="000000"/>
          <w:sz w:val="24"/>
          <w:szCs w:val="24"/>
          <w:rtl/>
        </w:rPr>
        <w:t>.</w:t>
      </w:r>
    </w:p>
    <w:p w14:paraId="13440A6C" w14:textId="2CEBD5F1" w:rsidR="00122F1C" w:rsidRDefault="00122F1C" w:rsidP="00122F1C">
      <w:pPr>
        <w:bidi/>
        <w:spacing w:line="276" w:lineRule="auto"/>
        <w:jc w:val="both"/>
        <w:rPr>
          <w:ins w:id="80" w:author="RePack by Diakov" w:date="2023-12-24T05:41:00Z"/>
          <w:color w:val="000000"/>
          <w:sz w:val="24"/>
          <w:szCs w:val="24"/>
          <w:lang w:bidi="fa-IR"/>
        </w:rPr>
      </w:pPr>
    </w:p>
    <w:p w14:paraId="6E7B419C" w14:textId="3BC006D0" w:rsidR="007610B6" w:rsidRDefault="007610B6">
      <w:pPr>
        <w:bidi/>
        <w:spacing w:line="276" w:lineRule="auto"/>
        <w:jc w:val="both"/>
        <w:rPr>
          <w:ins w:id="81" w:author="RePack by Diakov" w:date="2023-12-24T05:41:00Z"/>
          <w:color w:val="000000"/>
          <w:sz w:val="24"/>
          <w:szCs w:val="24"/>
          <w:lang w:bidi="fa-IR"/>
        </w:rPr>
        <w:pPrChange w:id="82" w:author="RePack by Diakov" w:date="2023-12-24T05:41:00Z">
          <w:pPr>
            <w:bidi/>
            <w:spacing w:line="276" w:lineRule="auto"/>
            <w:jc w:val="both"/>
          </w:pPr>
        </w:pPrChange>
      </w:pPr>
    </w:p>
    <w:p w14:paraId="50D232CD" w14:textId="725027BF" w:rsidR="007610B6" w:rsidRDefault="007610B6">
      <w:pPr>
        <w:bidi/>
        <w:spacing w:line="276" w:lineRule="auto"/>
        <w:jc w:val="both"/>
        <w:rPr>
          <w:ins w:id="83" w:author="RePack by Diakov" w:date="2023-12-24T05:41:00Z"/>
          <w:color w:val="000000"/>
          <w:sz w:val="24"/>
          <w:szCs w:val="24"/>
          <w:lang w:bidi="fa-IR"/>
        </w:rPr>
        <w:pPrChange w:id="84" w:author="RePack by Diakov" w:date="2023-12-24T05:41:00Z">
          <w:pPr>
            <w:bidi/>
            <w:spacing w:line="276" w:lineRule="auto"/>
            <w:jc w:val="both"/>
          </w:pPr>
        </w:pPrChange>
      </w:pPr>
    </w:p>
    <w:p w14:paraId="0811AE6B" w14:textId="29C97E19" w:rsidR="007610B6" w:rsidRDefault="007610B6">
      <w:pPr>
        <w:bidi/>
        <w:spacing w:line="276" w:lineRule="auto"/>
        <w:jc w:val="both"/>
        <w:rPr>
          <w:ins w:id="85" w:author="RePack by Diakov" w:date="2023-12-24T05:41:00Z"/>
          <w:color w:val="000000"/>
          <w:sz w:val="24"/>
          <w:szCs w:val="24"/>
          <w:lang w:bidi="fa-IR"/>
        </w:rPr>
        <w:pPrChange w:id="86" w:author="RePack by Diakov" w:date="2023-12-24T05:41:00Z">
          <w:pPr>
            <w:bidi/>
            <w:spacing w:line="276" w:lineRule="auto"/>
            <w:jc w:val="both"/>
          </w:pPr>
        </w:pPrChange>
      </w:pPr>
    </w:p>
    <w:p w14:paraId="31F75DE0" w14:textId="3B8C013C" w:rsidR="007610B6" w:rsidRDefault="007610B6">
      <w:pPr>
        <w:bidi/>
        <w:spacing w:line="276" w:lineRule="auto"/>
        <w:jc w:val="both"/>
        <w:rPr>
          <w:ins w:id="87" w:author="RePack by Diakov" w:date="2023-12-24T05:41:00Z"/>
          <w:color w:val="000000"/>
          <w:sz w:val="24"/>
          <w:szCs w:val="24"/>
          <w:lang w:bidi="fa-IR"/>
        </w:rPr>
        <w:pPrChange w:id="88" w:author="RePack by Diakov" w:date="2023-12-24T05:41:00Z">
          <w:pPr>
            <w:bidi/>
            <w:spacing w:line="276" w:lineRule="auto"/>
            <w:jc w:val="both"/>
          </w:pPr>
        </w:pPrChange>
      </w:pPr>
    </w:p>
    <w:p w14:paraId="051838E9" w14:textId="0E65373D" w:rsidR="007610B6" w:rsidRDefault="007610B6">
      <w:pPr>
        <w:bidi/>
        <w:spacing w:line="276" w:lineRule="auto"/>
        <w:jc w:val="both"/>
        <w:rPr>
          <w:ins w:id="89" w:author="RePack by Diakov" w:date="2023-12-24T05:41:00Z"/>
          <w:color w:val="000000"/>
          <w:sz w:val="24"/>
          <w:szCs w:val="24"/>
          <w:lang w:bidi="fa-IR"/>
        </w:rPr>
        <w:pPrChange w:id="90" w:author="RePack by Diakov" w:date="2023-12-24T05:41:00Z">
          <w:pPr>
            <w:bidi/>
            <w:spacing w:line="276" w:lineRule="auto"/>
            <w:jc w:val="both"/>
          </w:pPr>
        </w:pPrChange>
      </w:pPr>
    </w:p>
    <w:p w14:paraId="5C04D5EE" w14:textId="287125F8" w:rsidR="007610B6" w:rsidRDefault="007610B6">
      <w:pPr>
        <w:bidi/>
        <w:spacing w:line="276" w:lineRule="auto"/>
        <w:jc w:val="both"/>
        <w:rPr>
          <w:ins w:id="91" w:author="RePack by Diakov" w:date="2023-12-24T05:41:00Z"/>
          <w:color w:val="000000"/>
          <w:sz w:val="24"/>
          <w:szCs w:val="24"/>
          <w:lang w:bidi="fa-IR"/>
        </w:rPr>
        <w:pPrChange w:id="92" w:author="RePack by Diakov" w:date="2023-12-24T05:41:00Z">
          <w:pPr>
            <w:bidi/>
            <w:spacing w:line="276" w:lineRule="auto"/>
            <w:jc w:val="both"/>
          </w:pPr>
        </w:pPrChange>
      </w:pPr>
    </w:p>
    <w:p w14:paraId="17CA6E31" w14:textId="77777777" w:rsidR="007610B6" w:rsidRPr="00C81DA6" w:rsidRDefault="007610B6">
      <w:pPr>
        <w:bidi/>
        <w:spacing w:line="276" w:lineRule="auto"/>
        <w:jc w:val="both"/>
        <w:rPr>
          <w:color w:val="000000"/>
          <w:sz w:val="24"/>
          <w:szCs w:val="24"/>
          <w:lang w:bidi="fa-IR"/>
        </w:rPr>
        <w:pPrChange w:id="93" w:author="RePack by Diakov" w:date="2023-12-24T05:41:00Z">
          <w:pPr>
            <w:bidi/>
            <w:spacing w:line="276" w:lineRule="auto"/>
            <w:jc w:val="both"/>
          </w:pPr>
        </w:pPrChange>
      </w:pPr>
    </w:p>
    <w:p w14:paraId="34509ABD" w14:textId="3D564863" w:rsidR="00122F1C" w:rsidRPr="001605A2" w:rsidRDefault="001605A2" w:rsidP="001605A2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۶-</w:t>
      </w:r>
      <w:r w:rsidR="00122F1C" w:rsidRPr="001605A2">
        <w:rPr>
          <w:b/>
          <w:bCs/>
          <w:sz w:val="24"/>
          <w:szCs w:val="24"/>
          <w:rtl/>
          <w:lang w:bidi="fa-IR"/>
        </w:rPr>
        <w:t>سوالات یا فرضیه های تحقیق</w:t>
      </w:r>
    </w:p>
    <w:p w14:paraId="2B72008F" w14:textId="77777777" w:rsidR="009A05EE" w:rsidRDefault="00122F1C" w:rsidP="0036096B">
      <w:pPr>
        <w:bidi/>
        <w:spacing w:line="276" w:lineRule="auto"/>
        <w:ind w:left="756"/>
        <w:jc w:val="both"/>
        <w:rPr>
          <w:ins w:id="94" w:author="RePack by Diakov" w:date="2023-12-24T05:43:00Z"/>
          <w:color w:val="000000"/>
          <w:sz w:val="24"/>
          <w:szCs w:val="24"/>
          <w:rtl/>
          <w:lang w:bidi="fa-IR"/>
        </w:rPr>
      </w:pPr>
      <w:r w:rsidRPr="00C81DA6">
        <w:rPr>
          <w:color w:val="000000"/>
          <w:sz w:val="24"/>
          <w:szCs w:val="24"/>
          <w:rtl/>
          <w:lang w:bidi="fa-IR"/>
        </w:rPr>
        <w:t>ب</w:t>
      </w:r>
      <w:r w:rsidR="00F4250E">
        <w:rPr>
          <w:color w:val="000000"/>
          <w:sz w:val="24"/>
          <w:szCs w:val="24"/>
          <w:rtl/>
          <w:lang w:bidi="fa-IR"/>
        </w:rPr>
        <w:t>ا توجه به مسائل مطرح شده در بخ</w:t>
      </w:r>
      <w:r w:rsidR="00F4250E">
        <w:rPr>
          <w:rFonts w:hint="cs"/>
          <w:color w:val="000000"/>
          <w:sz w:val="24"/>
          <w:szCs w:val="24"/>
          <w:rtl/>
          <w:lang w:bidi="fa-IR"/>
        </w:rPr>
        <w:t>ش</w:t>
      </w:r>
      <w:r w:rsidRPr="00C81DA6">
        <w:rPr>
          <w:color w:val="000000"/>
          <w:sz w:val="24"/>
          <w:szCs w:val="24"/>
          <w:rtl/>
          <w:lang w:bidi="fa-IR"/>
        </w:rPr>
        <w:fldChar w:fldCharType="begin"/>
      </w:r>
      <w:r w:rsidRPr="00C81DA6">
        <w:rPr>
          <w:color w:val="000000"/>
          <w:sz w:val="24"/>
          <w:szCs w:val="24"/>
          <w:rtl/>
          <w:lang w:bidi="fa-IR"/>
        </w:rPr>
        <w:instrText xml:space="preserve"> </w:instrText>
      </w:r>
      <w:r w:rsidRPr="00C81DA6">
        <w:rPr>
          <w:color w:val="000000"/>
          <w:sz w:val="24"/>
          <w:szCs w:val="24"/>
          <w:lang w:bidi="fa-IR"/>
        </w:rPr>
        <w:instrText>REF</w:instrText>
      </w:r>
      <w:r w:rsidRPr="00C81DA6">
        <w:rPr>
          <w:color w:val="000000"/>
          <w:sz w:val="24"/>
          <w:szCs w:val="24"/>
          <w:rtl/>
          <w:lang w:bidi="fa-IR"/>
        </w:rPr>
        <w:instrText xml:space="preserve"> _</w:instrText>
      </w:r>
      <w:r w:rsidRPr="00C81DA6">
        <w:rPr>
          <w:color w:val="000000"/>
          <w:sz w:val="24"/>
          <w:szCs w:val="24"/>
          <w:lang w:bidi="fa-IR"/>
        </w:rPr>
        <w:instrText>Ref89431367 \h</w:instrText>
      </w:r>
      <w:r w:rsidRPr="00C81DA6">
        <w:rPr>
          <w:color w:val="000000"/>
          <w:sz w:val="24"/>
          <w:szCs w:val="24"/>
          <w:rtl/>
          <w:lang w:bidi="fa-IR"/>
        </w:rPr>
        <w:instrText xml:space="preserve"> </w:instrText>
      </w:r>
      <w:r w:rsidR="00C81DA6">
        <w:rPr>
          <w:color w:val="000000"/>
          <w:sz w:val="24"/>
          <w:szCs w:val="24"/>
          <w:rtl/>
          <w:lang w:bidi="fa-IR"/>
        </w:rPr>
        <w:instrText xml:space="preserve"> \* </w:instrText>
      </w:r>
      <w:r w:rsidR="00C81DA6">
        <w:rPr>
          <w:color w:val="000000"/>
          <w:sz w:val="24"/>
          <w:szCs w:val="24"/>
          <w:lang w:bidi="fa-IR"/>
        </w:rPr>
        <w:instrText>MERGEFORMAT</w:instrText>
      </w:r>
      <w:r w:rsidR="00C81DA6">
        <w:rPr>
          <w:color w:val="000000"/>
          <w:sz w:val="24"/>
          <w:szCs w:val="24"/>
          <w:rtl/>
          <w:lang w:bidi="fa-IR"/>
        </w:rPr>
        <w:instrText xml:space="preserve"> </w:instrText>
      </w:r>
      <w:r w:rsidRPr="00C81DA6">
        <w:rPr>
          <w:color w:val="000000"/>
          <w:sz w:val="24"/>
          <w:szCs w:val="24"/>
          <w:rtl/>
          <w:lang w:bidi="fa-IR"/>
        </w:rPr>
      </w:r>
      <w:r w:rsidRPr="00C81DA6">
        <w:rPr>
          <w:color w:val="000000"/>
          <w:sz w:val="24"/>
          <w:szCs w:val="24"/>
          <w:rtl/>
          <w:lang w:bidi="fa-IR"/>
        </w:rPr>
        <w:fldChar w:fldCharType="separate"/>
      </w:r>
      <w:r w:rsidR="00DC34D9">
        <w:rPr>
          <w:rFonts w:hint="cs"/>
          <w:b/>
          <w:bCs/>
          <w:sz w:val="24"/>
          <w:szCs w:val="24"/>
          <w:rtl/>
          <w:lang w:bidi="fa-IR"/>
        </w:rPr>
        <w:t xml:space="preserve"> ۵</w:t>
      </w:r>
      <w:r w:rsidR="00DC34D9" w:rsidRPr="00560381">
        <w:rPr>
          <w:rFonts w:hint="cs"/>
          <w:b/>
          <w:bCs/>
          <w:sz w:val="24"/>
          <w:szCs w:val="24"/>
          <w:rtl/>
          <w:lang w:bidi="fa-IR"/>
        </w:rPr>
        <w:t>-</w:t>
      </w:r>
      <w:r w:rsidR="00DC34D9" w:rsidRPr="00560381">
        <w:rPr>
          <w:b/>
          <w:bCs/>
          <w:sz w:val="24"/>
          <w:szCs w:val="24"/>
          <w:rtl/>
          <w:lang w:bidi="fa-IR"/>
        </w:rPr>
        <w:t>اهداف تحقیق</w:t>
      </w:r>
      <w:r w:rsidRPr="00C81DA6">
        <w:rPr>
          <w:color w:val="000000"/>
          <w:sz w:val="24"/>
          <w:szCs w:val="24"/>
          <w:rtl/>
          <w:lang w:bidi="fa-IR"/>
        </w:rPr>
        <w:fldChar w:fldCharType="end"/>
      </w:r>
      <w:r w:rsidRPr="00C81DA6">
        <w:rPr>
          <w:color w:val="000000"/>
          <w:sz w:val="24"/>
          <w:szCs w:val="24"/>
          <w:rtl/>
          <w:lang w:bidi="fa-IR"/>
        </w:rPr>
        <w:t xml:space="preserve"> سوال اصلی تحقیق ما</w:t>
      </w:r>
      <w:ins w:id="95" w:author="RePack by Diakov" w:date="2023-12-24T05:43:00Z">
        <w:r w:rsidR="009A05EE">
          <w:rPr>
            <w:rFonts w:hint="cs"/>
            <w:color w:val="000000"/>
            <w:sz w:val="24"/>
            <w:szCs w:val="24"/>
            <w:rtl/>
            <w:lang w:bidi="fa-IR"/>
          </w:rPr>
          <w:t xml:space="preserve"> به شرح زیر است:</w:t>
        </w:r>
      </w:ins>
    </w:p>
    <w:p w14:paraId="134D25C5" w14:textId="42EFCD3C" w:rsidR="00122F1C" w:rsidRDefault="009A05EE">
      <w:pPr>
        <w:bidi/>
        <w:spacing w:line="276" w:lineRule="auto"/>
        <w:ind w:left="756"/>
        <w:jc w:val="both"/>
        <w:rPr>
          <w:ins w:id="96" w:author="B" w:date="2023-12-24T14:01:00Z"/>
          <w:color w:val="000000"/>
          <w:sz w:val="24"/>
          <w:szCs w:val="24"/>
          <w:lang w:bidi="fa-IR"/>
        </w:rPr>
        <w:pPrChange w:id="97" w:author="RePack by Diakov" w:date="2023-12-24T05:43:00Z">
          <w:pPr>
            <w:bidi/>
            <w:spacing w:line="276" w:lineRule="auto"/>
            <w:ind w:left="756"/>
            <w:jc w:val="both"/>
          </w:pPr>
        </w:pPrChange>
      </w:pPr>
      <w:ins w:id="98" w:author="RePack by Diakov" w:date="2023-12-24T05:43:00Z">
        <w:r>
          <w:rPr>
            <w:rFonts w:hint="cs"/>
            <w:color w:val="000000"/>
            <w:sz w:val="24"/>
            <w:szCs w:val="24"/>
            <w:rtl/>
            <w:lang w:bidi="fa-IR"/>
          </w:rPr>
          <w:t>۱-</w:t>
        </w:r>
      </w:ins>
      <w:r w:rsidR="00122F1C" w:rsidRPr="00C81DA6">
        <w:rPr>
          <w:color w:val="000000"/>
          <w:sz w:val="24"/>
          <w:szCs w:val="24"/>
          <w:rtl/>
          <w:lang w:bidi="fa-IR"/>
        </w:rPr>
        <w:t xml:space="preserve"> </w:t>
      </w:r>
      <w:r w:rsidR="0036096B">
        <w:rPr>
          <w:color w:val="000000"/>
          <w:sz w:val="24"/>
          <w:szCs w:val="24"/>
          <w:rtl/>
          <w:lang w:bidi="fa-IR"/>
        </w:rPr>
        <w:t>این است که بررسی کنیم که</w:t>
      </w:r>
      <w:r w:rsidR="0036096B">
        <w:rPr>
          <w:rFonts w:hint="cs"/>
          <w:color w:val="000000"/>
          <w:sz w:val="24"/>
          <w:szCs w:val="24"/>
          <w:rtl/>
          <w:lang w:bidi="fa-IR"/>
        </w:rPr>
        <w:t xml:space="preserve"> به </w:t>
      </w:r>
      <w:r w:rsidR="0036096B">
        <w:rPr>
          <w:color w:val="000000"/>
          <w:sz w:val="24"/>
          <w:szCs w:val="24"/>
          <w:rtl/>
          <w:lang w:bidi="fa-IR"/>
        </w:rPr>
        <w:t xml:space="preserve"> </w:t>
      </w:r>
      <w:r w:rsidR="0036096B">
        <w:rPr>
          <w:rFonts w:hint="cs"/>
          <w:color w:val="000000"/>
          <w:sz w:val="24"/>
          <w:szCs w:val="24"/>
          <w:rtl/>
          <w:lang w:bidi="fa-IR"/>
        </w:rPr>
        <w:t>چه میزان و با چه دقتی می</w:t>
      </w:r>
      <w:ins w:id="99" w:author="B" w:date="2023-12-23T17:32:00Z">
        <w:r w:rsidR="003E7DF4">
          <w:rPr>
            <w:rFonts w:cs="Arial"/>
            <w:color w:val="000000"/>
            <w:sz w:val="24"/>
            <w:szCs w:val="24"/>
            <w:cs/>
            <w:lang w:bidi="fa-IR"/>
          </w:rPr>
          <w:t>‎</w:t>
        </w:r>
      </w:ins>
      <w:r w:rsidR="0036096B">
        <w:rPr>
          <w:rFonts w:hint="cs"/>
          <w:color w:val="000000"/>
          <w:sz w:val="24"/>
          <w:szCs w:val="24"/>
          <w:rtl/>
          <w:lang w:bidi="fa-IR"/>
        </w:rPr>
        <w:t>توان بر پیش بینی میزان موفقیت در سرمایه گذاری اتکا کرد؟</w:t>
      </w:r>
    </w:p>
    <w:p w14:paraId="4C1727DB" w14:textId="6A12A005" w:rsidR="002C5075" w:rsidRPr="009A05EE" w:rsidDel="007610B6" w:rsidRDefault="007610B6">
      <w:pPr>
        <w:bidi/>
        <w:spacing w:line="276" w:lineRule="auto"/>
        <w:jc w:val="both"/>
        <w:rPr>
          <w:ins w:id="100" w:author="B" w:date="2023-12-24T14:02:00Z"/>
          <w:del w:id="101" w:author="RePack by Diakov" w:date="2023-12-24T05:41:00Z"/>
          <w:color w:val="000000"/>
          <w:sz w:val="24"/>
          <w:szCs w:val="24"/>
          <w:lang w:bidi="fa-IR"/>
        </w:rPr>
        <w:pPrChange w:id="102" w:author="RePack by Diakov" w:date="2023-12-24T05:43:00Z">
          <w:pPr>
            <w:bidi/>
            <w:spacing w:line="276" w:lineRule="auto"/>
            <w:ind w:left="756"/>
            <w:jc w:val="both"/>
          </w:pPr>
        </w:pPrChange>
      </w:pPr>
      <w:ins w:id="103" w:author="RePack by Diakov" w:date="2023-12-24T05:42:00Z">
        <w:r w:rsidRPr="009A05EE">
          <w:rPr>
            <w:color w:val="000000"/>
            <w:sz w:val="24"/>
            <w:szCs w:val="24"/>
            <w:lang w:bidi="fa-IR"/>
            <w:rPrChange w:id="104" w:author="RePack by Diakov" w:date="2023-12-24T05:42:00Z">
              <w:rPr>
                <w:color w:val="000000"/>
                <w:sz w:val="24"/>
                <w:szCs w:val="24"/>
                <w:highlight w:val="yellow"/>
                <w:lang w:bidi="fa-IR"/>
              </w:rPr>
            </w:rPrChange>
          </w:rPr>
          <w:tab/>
        </w:r>
      </w:ins>
      <w:ins w:id="105" w:author="RePack by Diakov" w:date="2023-12-24T05:43:00Z">
        <w:r w:rsidR="009A05EE">
          <w:rPr>
            <w:rFonts w:hint="cs"/>
            <w:color w:val="000000"/>
            <w:sz w:val="24"/>
            <w:szCs w:val="24"/>
            <w:rtl/>
            <w:lang w:bidi="prs-AF"/>
          </w:rPr>
          <w:t>۲</w:t>
        </w:r>
      </w:ins>
      <w:ins w:id="106" w:author="RePack by Diakov" w:date="2023-12-24T05:42:00Z">
        <w:r w:rsidR="009A05EE" w:rsidRPr="009A05EE">
          <w:rPr>
            <w:color w:val="000000"/>
            <w:sz w:val="24"/>
            <w:szCs w:val="24"/>
            <w:rtl/>
            <w:lang w:bidi="prs-AF"/>
            <w:rPrChange w:id="107" w:author="RePack by Diakov" w:date="2023-12-24T05:42:00Z">
              <w:rPr>
                <w:color w:val="000000"/>
                <w:sz w:val="24"/>
                <w:szCs w:val="24"/>
                <w:highlight w:val="yellow"/>
                <w:rtl/>
                <w:lang w:bidi="prs-AF"/>
              </w:rPr>
            </w:rPrChange>
          </w:rPr>
          <w:t>-</w:t>
        </w:r>
      </w:ins>
      <w:ins w:id="108" w:author="RePack by Diakov" w:date="2023-12-24T05:43:00Z">
        <w:r w:rsidR="009A05EE">
          <w:rPr>
            <w:rFonts w:hint="cs"/>
            <w:color w:val="000000"/>
            <w:sz w:val="24"/>
            <w:szCs w:val="24"/>
            <w:rtl/>
            <w:lang w:bidi="prs-AF"/>
          </w:rPr>
          <w:t xml:space="preserve"> </w:t>
        </w:r>
      </w:ins>
      <w:ins w:id="109" w:author="RePack by Diakov" w:date="2023-12-24T05:42:00Z">
        <w:r w:rsidR="009A05EE">
          <w:rPr>
            <w:rFonts w:hint="cs"/>
            <w:color w:val="000000"/>
            <w:sz w:val="24"/>
            <w:szCs w:val="24"/>
            <w:rtl/>
            <w:lang w:bidi="prs-AF"/>
          </w:rPr>
          <w:t>بهترین</w:t>
        </w:r>
      </w:ins>
      <w:ins w:id="110" w:author="B" w:date="2023-12-24T14:01:00Z">
        <w:del w:id="111" w:author="RePack by Diakov" w:date="2023-12-24T05:42:00Z">
          <w:r w:rsidR="002C5075" w:rsidRPr="009A05EE" w:rsidDel="007610B6">
            <w:rPr>
              <w:color w:val="000000"/>
              <w:sz w:val="24"/>
              <w:szCs w:val="24"/>
              <w:lang w:bidi="fa-IR"/>
            </w:rPr>
            <w:delText>]</w:delText>
          </w:r>
        </w:del>
        <w:del w:id="112" w:author="RePack by Diakov" w:date="2023-12-24T05:41:00Z"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نظرم م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شه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چند تا سوال تحق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ق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د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گه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اضافه کرد. لزوم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</w:del>
      </w:ins>
      <w:ins w:id="113" w:author="B" w:date="2023-12-24T14:02:00Z">
        <w:del w:id="114" w:author="RePack by Diakov" w:date="2023-12-24T05:41:00Z"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نداره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همه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رو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انجام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بد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ول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دستتو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باز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م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ذاره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که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بعدا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بتون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مساله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رو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تا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حد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تغ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یی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ر</w:delText>
          </w:r>
          <w:r w:rsidR="002C5075" w:rsidRPr="009A05EE" w:rsidDel="007610B6">
            <w:rPr>
              <w:color w:val="000000"/>
              <w:sz w:val="24"/>
              <w:szCs w:val="24"/>
              <w:rtl/>
              <w:lang w:bidi="fa-IR"/>
            </w:rPr>
            <w:delText xml:space="preserve"> </w:delText>
          </w:r>
          <w:r w:rsidR="002C5075"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بد</w:delText>
          </w:r>
          <w:r w:rsidR="002C5075" w:rsidRPr="009A05EE" w:rsidDel="007610B6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="002C5075" w:rsidRPr="009A05EE" w:rsidDel="007610B6">
            <w:rPr>
              <w:color w:val="000000"/>
              <w:sz w:val="24"/>
              <w:szCs w:val="24"/>
              <w:lang w:bidi="fa-IR"/>
            </w:rPr>
            <w:delText>[</w:delText>
          </w:r>
        </w:del>
      </w:ins>
    </w:p>
    <w:p w14:paraId="7F1D08F9" w14:textId="18411466" w:rsidR="002C5075" w:rsidRPr="007610B6" w:rsidRDefault="002C5075">
      <w:pPr>
        <w:bidi/>
        <w:spacing w:line="276" w:lineRule="auto"/>
        <w:jc w:val="both"/>
        <w:rPr>
          <w:ins w:id="115" w:author="B" w:date="2023-12-24T14:03:00Z"/>
          <w:color w:val="000000"/>
          <w:sz w:val="24"/>
          <w:szCs w:val="24"/>
          <w:lang w:bidi="fa-IR"/>
        </w:rPr>
        <w:pPrChange w:id="116" w:author="RePack by Diakov" w:date="2023-12-24T05:42:00Z">
          <w:pPr>
            <w:bidi/>
            <w:spacing w:line="276" w:lineRule="auto"/>
            <w:ind w:left="756"/>
            <w:jc w:val="both"/>
          </w:pPr>
        </w:pPrChange>
      </w:pPr>
      <w:ins w:id="117" w:author="B" w:date="2023-12-24T14:02:00Z">
        <w:del w:id="118" w:author="RePack by Diakov" w:date="2023-12-24T05:41:00Z">
          <w:r w:rsidRPr="009A05EE" w:rsidDel="007610B6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ب</w:delText>
          </w:r>
        </w:del>
        <w:del w:id="119" w:author="RePack by Diakov" w:date="2023-12-24T05:42:00Z">
          <w:r w:rsidRPr="009A05EE" w:rsidDel="009A05EE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هتر</w:delText>
          </w:r>
          <w:r w:rsidRPr="009A05EE" w:rsidDel="009A05EE">
            <w:rPr>
              <w:rFonts w:hint="cs"/>
              <w:color w:val="000000"/>
              <w:sz w:val="24"/>
              <w:szCs w:val="24"/>
              <w:rtl/>
              <w:lang w:bidi="fa-IR"/>
            </w:rPr>
            <w:delText>ی</w:delText>
          </w:r>
          <w:r w:rsidRPr="009A05EE" w:rsidDel="009A05EE">
            <w:rPr>
              <w:rFonts w:hint="eastAsia"/>
              <w:color w:val="000000"/>
              <w:sz w:val="24"/>
              <w:szCs w:val="24"/>
              <w:rtl/>
              <w:lang w:bidi="fa-IR"/>
            </w:rPr>
            <w:delText>ن</w:delText>
          </w:r>
        </w:del>
        <w:r w:rsidRPr="007610B6">
          <w:rPr>
            <w:color w:val="000000"/>
            <w:sz w:val="24"/>
            <w:szCs w:val="24"/>
            <w:rtl/>
            <w:lang w:bidi="fa-IR"/>
          </w:rPr>
          <w:t xml:space="preserve"> 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رو</w:t>
        </w:r>
      </w:ins>
      <w:ins w:id="120" w:author="B" w:date="2023-12-24T14:03:00Z"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ش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ادگ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ر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برا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</w:ins>
      <w:ins w:id="121" w:author="B" w:date="2023-12-24T14:02:00Z">
        <w:r w:rsidRPr="007610B6">
          <w:rPr>
            <w:color w:val="000000"/>
            <w:sz w:val="24"/>
            <w:szCs w:val="24"/>
            <w:rtl/>
            <w:lang w:bidi="fa-IR"/>
          </w:rPr>
          <w:t xml:space="preserve"> پ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ش</w:t>
        </w:r>
        <w:r w:rsidRPr="007610B6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ب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ن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موفق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ت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ک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شرکت نوپا چ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ست؟</w:t>
        </w:r>
      </w:ins>
      <w:ins w:id="122" w:author="B" w:date="2023-12-24T14:03:00Z">
        <w:r w:rsidRPr="007610B6">
          <w:rPr>
            <w:color w:val="000000"/>
            <w:sz w:val="24"/>
            <w:szCs w:val="24"/>
            <w:rtl/>
            <w:lang w:bidi="fa-IR"/>
          </w:rPr>
          <w:t xml:space="preserve"> حداکثر به چه دقت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م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توان</w:t>
        </w:r>
        <w:r w:rsidRPr="007610B6">
          <w:rPr>
            <w:color w:val="000000"/>
            <w:sz w:val="24"/>
            <w:szCs w:val="24"/>
            <w:rtl/>
            <w:lang w:bidi="fa-IR"/>
          </w:rPr>
          <w:t xml:space="preserve"> دست </w:t>
        </w:r>
        <w:r w:rsidRPr="007610B6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افت</w:t>
        </w:r>
      </w:ins>
      <w:ins w:id="123" w:author="B" w:date="2023-12-24T14:04:00Z">
        <w:r w:rsidRPr="007610B6">
          <w:rPr>
            <w:rFonts w:hint="eastAsia"/>
            <w:color w:val="000000"/>
            <w:sz w:val="24"/>
            <w:szCs w:val="24"/>
            <w:rtl/>
            <w:lang w:bidi="fa-IR"/>
          </w:rPr>
          <w:t>؟</w:t>
        </w:r>
      </w:ins>
    </w:p>
    <w:p w14:paraId="6866A3CC" w14:textId="53DC701B" w:rsidR="002C5075" w:rsidRPr="009A05EE" w:rsidRDefault="009A05EE">
      <w:pPr>
        <w:bidi/>
        <w:spacing w:line="276" w:lineRule="auto"/>
        <w:ind w:firstLine="720"/>
        <w:jc w:val="both"/>
        <w:rPr>
          <w:ins w:id="124" w:author="B" w:date="2023-12-24T14:04:00Z"/>
          <w:color w:val="000000"/>
          <w:sz w:val="24"/>
          <w:szCs w:val="24"/>
          <w:lang w:bidi="fa-IR"/>
        </w:rPr>
        <w:pPrChange w:id="125" w:author="RePack by Diakov" w:date="2023-12-24T05:42:00Z">
          <w:pPr>
            <w:bidi/>
            <w:spacing w:line="276" w:lineRule="auto"/>
            <w:ind w:left="756"/>
            <w:jc w:val="both"/>
          </w:pPr>
        </w:pPrChange>
      </w:pPr>
      <w:ins w:id="126" w:author="RePack by Diakov" w:date="2023-12-24T05:43:00Z">
        <w:r>
          <w:rPr>
            <w:rFonts w:hint="cs"/>
            <w:color w:val="000000"/>
            <w:sz w:val="24"/>
            <w:szCs w:val="24"/>
            <w:rtl/>
            <w:lang w:bidi="fa-IR"/>
          </w:rPr>
          <w:t>۳</w:t>
        </w:r>
      </w:ins>
      <w:ins w:id="127" w:author="RePack by Diakov" w:date="2023-12-24T05:42:00Z">
        <w:r>
          <w:rPr>
            <w:rFonts w:hint="cs"/>
            <w:color w:val="000000"/>
            <w:sz w:val="24"/>
            <w:szCs w:val="24"/>
            <w:rtl/>
            <w:lang w:bidi="fa-IR"/>
          </w:rPr>
          <w:t>ـ</w:t>
        </w:r>
      </w:ins>
      <w:ins w:id="128" w:author="RePack by Diakov" w:date="2023-12-24T05:43:00Z">
        <w:r>
          <w:rPr>
            <w:rFonts w:hint="cs"/>
            <w:color w:val="000000"/>
            <w:sz w:val="24"/>
            <w:szCs w:val="24"/>
            <w:rtl/>
            <w:lang w:bidi="fa-IR"/>
          </w:rPr>
          <w:t xml:space="preserve"> </w:t>
        </w:r>
      </w:ins>
      <w:ins w:id="129" w:author="B" w:date="2023-12-24T14:03:00Z"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عوامل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موثر در موفق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ت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ک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شرکت نوپا با توجه به روش</w:t>
        </w:r>
        <w:r w:rsidR="002C5075" w:rsidRPr="009A05EE">
          <w:rPr>
            <w:color w:val="000000"/>
            <w:sz w:val="24"/>
            <w:szCs w:val="24"/>
            <w:cs/>
            <w:lang w:bidi="fa-IR"/>
          </w:rPr>
          <w:t>‎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>ها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تفس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رپذ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ر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</w:ins>
      <w:ins w:id="130" w:author="B" w:date="2023-12-24T14:04:00Z"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ادگ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ر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ماش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ن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کدامند؟</w:t>
        </w:r>
      </w:ins>
    </w:p>
    <w:p w14:paraId="4EEFA604" w14:textId="75BB7426" w:rsidR="002C5075" w:rsidRPr="009A05EE" w:rsidRDefault="009A05EE">
      <w:pPr>
        <w:bidi/>
        <w:spacing w:line="276" w:lineRule="auto"/>
        <w:ind w:firstLine="360"/>
        <w:jc w:val="both"/>
        <w:rPr>
          <w:color w:val="000000"/>
          <w:sz w:val="24"/>
          <w:szCs w:val="24"/>
          <w:highlight w:val="yellow"/>
          <w:rtl/>
          <w:lang w:bidi="fa-IR"/>
          <w:rPrChange w:id="131" w:author="RePack by Diakov" w:date="2023-12-24T05:42:00Z">
            <w:rPr>
              <w:rtl/>
              <w:lang w:bidi="fa-IR"/>
            </w:rPr>
          </w:rPrChange>
        </w:rPr>
        <w:pPrChange w:id="132" w:author="RePack by Diakov" w:date="2023-12-24T05:43:00Z">
          <w:pPr>
            <w:bidi/>
            <w:spacing w:line="276" w:lineRule="auto"/>
            <w:ind w:left="756"/>
            <w:jc w:val="both"/>
          </w:pPr>
        </w:pPrChange>
      </w:pPr>
      <w:ins w:id="133" w:author="RePack by Diakov" w:date="2023-12-24T05:42:00Z">
        <w:r>
          <w:rPr>
            <w:rFonts w:hint="cs"/>
            <w:color w:val="000000"/>
            <w:sz w:val="24"/>
            <w:szCs w:val="24"/>
            <w:rtl/>
            <w:lang w:bidi="fa-IR"/>
          </w:rPr>
          <w:t xml:space="preserve">       </w:t>
        </w:r>
      </w:ins>
      <w:ins w:id="134" w:author="RePack by Diakov" w:date="2023-12-24T05:43:00Z">
        <w:r>
          <w:rPr>
            <w:rFonts w:hint="cs"/>
            <w:color w:val="000000"/>
            <w:sz w:val="24"/>
            <w:szCs w:val="24"/>
            <w:rtl/>
            <w:lang w:bidi="fa-IR"/>
          </w:rPr>
          <w:t xml:space="preserve">۴ـ </w:t>
        </w:r>
      </w:ins>
      <w:ins w:id="135" w:author="B" w:date="2023-12-24T14:04:00Z"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آ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ا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م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توان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با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ترک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ب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مجموعه</w:t>
        </w:r>
        <w:r w:rsidR="002C5075" w:rsidRPr="009A05EE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داده</w:t>
        </w:r>
        <w:r w:rsidR="002C5075" w:rsidRPr="009A05EE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ها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د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گر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نظ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ر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ل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نکد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ن،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به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دقت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بالاتر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در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پ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ش</w:t>
        </w:r>
        <w:r w:rsidR="002C5075" w:rsidRPr="009A05EE">
          <w:rPr>
            <w:rFonts w:hint="eastAsia"/>
            <w:color w:val="000000"/>
            <w:sz w:val="24"/>
            <w:szCs w:val="24"/>
            <w:cs/>
            <w:lang w:bidi="fa-IR"/>
          </w:rPr>
          <w:t>‎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ب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ن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موفق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ت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ک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شرکت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دست</w:t>
        </w:r>
        <w:r w:rsidR="002C5075" w:rsidRPr="009A05EE">
          <w:rPr>
            <w:color w:val="000000"/>
            <w:sz w:val="24"/>
            <w:szCs w:val="24"/>
            <w:rtl/>
            <w:lang w:bidi="fa-IR"/>
          </w:rPr>
          <w:t xml:space="preserve"> </w:t>
        </w:r>
        <w:r w:rsidR="002C5075" w:rsidRPr="009A05EE">
          <w:rPr>
            <w:rFonts w:hint="cs"/>
            <w:color w:val="000000"/>
            <w:sz w:val="24"/>
            <w:szCs w:val="24"/>
            <w:rtl/>
            <w:lang w:bidi="fa-IR"/>
          </w:rPr>
          <w:t>ی</w:t>
        </w:r>
        <w:r w:rsidR="002C5075" w:rsidRPr="009A05EE">
          <w:rPr>
            <w:rFonts w:hint="eastAsia"/>
            <w:color w:val="000000"/>
            <w:sz w:val="24"/>
            <w:szCs w:val="24"/>
            <w:rtl/>
            <w:lang w:bidi="fa-IR"/>
          </w:rPr>
          <w:t>افت؟</w:t>
        </w:r>
      </w:ins>
    </w:p>
    <w:p w14:paraId="11AEB9A1" w14:textId="77777777" w:rsidR="00122F1C" w:rsidRPr="00C81DA6" w:rsidRDefault="00122F1C" w:rsidP="00122F1C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</w:p>
    <w:p w14:paraId="77141EC4" w14:textId="048C6394" w:rsidR="00122F1C" w:rsidRPr="001605A2" w:rsidRDefault="001605A2" w:rsidP="001605A2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۷-</w:t>
      </w:r>
      <w:r w:rsidR="00122F1C" w:rsidRPr="001605A2">
        <w:rPr>
          <w:b/>
          <w:bCs/>
          <w:sz w:val="24"/>
          <w:szCs w:val="24"/>
          <w:rtl/>
          <w:lang w:bidi="fa-IR"/>
        </w:rPr>
        <w:t>مراحل انجام پروژه</w:t>
      </w:r>
      <w:bookmarkStart w:id="136" w:name="_GoBack"/>
      <w:bookmarkEnd w:id="136"/>
    </w:p>
    <w:p w14:paraId="7C815010" w14:textId="61A92E2E" w:rsidR="00122F1C" w:rsidRPr="001605A2" w:rsidRDefault="001605A2" w:rsidP="001605A2">
      <w:pPr>
        <w:bidi/>
        <w:spacing w:line="276" w:lineRule="auto"/>
        <w:ind w:left="720"/>
        <w:jc w:val="both"/>
        <w:rPr>
          <w:color w:val="000000"/>
          <w:sz w:val="24"/>
          <w:szCs w:val="24"/>
          <w:lang w:bidi="fa-IR"/>
        </w:rPr>
      </w:pPr>
      <w:r>
        <w:rPr>
          <w:rFonts w:hint="cs"/>
          <w:color w:val="000000"/>
          <w:sz w:val="24"/>
          <w:szCs w:val="24"/>
          <w:rtl/>
          <w:lang w:bidi="fa-IR"/>
        </w:rPr>
        <w:t>۱-</w:t>
      </w:r>
      <w:r w:rsidR="00122F1C" w:rsidRPr="001605A2">
        <w:rPr>
          <w:color w:val="000000"/>
          <w:sz w:val="24"/>
          <w:szCs w:val="24"/>
          <w:rtl/>
          <w:lang w:bidi="fa-IR"/>
        </w:rPr>
        <w:t>جمع</w:t>
      </w:r>
      <w:r w:rsidR="00122F1C" w:rsidRPr="001605A2">
        <w:rPr>
          <w:color w:val="000000"/>
          <w:sz w:val="24"/>
          <w:szCs w:val="24"/>
          <w:lang w:bidi="fa-IR"/>
        </w:rPr>
        <w:t>‌</w:t>
      </w:r>
      <w:r w:rsidR="00122F1C" w:rsidRPr="001605A2">
        <w:rPr>
          <w:color w:val="000000"/>
          <w:sz w:val="24"/>
          <w:szCs w:val="24"/>
          <w:rtl/>
          <w:lang w:bidi="fa-IR"/>
        </w:rPr>
        <w:t xml:space="preserve">آوری داده و </w:t>
      </w:r>
      <w:r w:rsidR="0036096B" w:rsidRPr="001605A2">
        <w:rPr>
          <w:rFonts w:hint="cs"/>
          <w:color w:val="000000"/>
          <w:sz w:val="24"/>
          <w:szCs w:val="24"/>
          <w:rtl/>
          <w:lang w:bidi="fa-IR"/>
        </w:rPr>
        <w:t>اطلاعات</w:t>
      </w:r>
    </w:p>
    <w:p w14:paraId="6FEA03A6" w14:textId="0D0C79EF" w:rsidR="00122F1C" w:rsidRPr="001605A2" w:rsidRDefault="001605A2" w:rsidP="001605A2">
      <w:pPr>
        <w:bidi/>
        <w:spacing w:line="276" w:lineRule="auto"/>
        <w:ind w:left="666"/>
        <w:jc w:val="both"/>
        <w:rPr>
          <w:color w:val="000000"/>
          <w:sz w:val="24"/>
          <w:szCs w:val="24"/>
          <w:lang w:bidi="fa-IR"/>
        </w:rPr>
      </w:pPr>
      <w:r>
        <w:rPr>
          <w:rFonts w:hint="cs"/>
          <w:color w:val="000000"/>
          <w:sz w:val="24"/>
          <w:szCs w:val="24"/>
          <w:rtl/>
          <w:lang w:bidi="fa-IR"/>
        </w:rPr>
        <w:t>۲-</w:t>
      </w:r>
      <w:r w:rsidR="0036096B" w:rsidRPr="001605A2">
        <w:rPr>
          <w:rFonts w:hint="cs"/>
          <w:color w:val="000000"/>
          <w:sz w:val="24"/>
          <w:szCs w:val="24"/>
          <w:rtl/>
          <w:lang w:bidi="fa-IR"/>
        </w:rPr>
        <w:t xml:space="preserve">بازتولید نتایج قبلی </w:t>
      </w:r>
    </w:p>
    <w:p w14:paraId="303F921D" w14:textId="2D0A4015" w:rsidR="0036096B" w:rsidRPr="001605A2" w:rsidRDefault="001605A2" w:rsidP="001605A2">
      <w:pPr>
        <w:bidi/>
        <w:spacing w:line="276" w:lineRule="auto"/>
        <w:ind w:left="666"/>
        <w:jc w:val="both"/>
        <w:rPr>
          <w:color w:val="000000"/>
          <w:sz w:val="24"/>
          <w:szCs w:val="24"/>
          <w:lang w:bidi="fa-IR"/>
        </w:rPr>
      </w:pPr>
      <w:r>
        <w:rPr>
          <w:rFonts w:hint="cs"/>
          <w:color w:val="000000"/>
          <w:sz w:val="24"/>
          <w:szCs w:val="24"/>
          <w:rtl/>
          <w:lang w:bidi="fa-IR"/>
        </w:rPr>
        <w:t>۳-</w:t>
      </w:r>
      <w:r w:rsidR="0036096B" w:rsidRPr="001605A2">
        <w:rPr>
          <w:rFonts w:hint="cs"/>
          <w:color w:val="000000"/>
          <w:sz w:val="24"/>
          <w:szCs w:val="24"/>
          <w:rtl/>
          <w:lang w:bidi="fa-IR"/>
        </w:rPr>
        <w:t>ارزیابی میزان صحت کار</w:t>
      </w:r>
    </w:p>
    <w:p w14:paraId="2158B918" w14:textId="34728FD8" w:rsidR="0036096B" w:rsidRPr="001605A2" w:rsidRDefault="001605A2" w:rsidP="001605A2">
      <w:pPr>
        <w:bidi/>
        <w:spacing w:line="276" w:lineRule="auto"/>
        <w:ind w:firstLine="666"/>
        <w:jc w:val="both"/>
        <w:rPr>
          <w:color w:val="000000"/>
          <w:sz w:val="24"/>
          <w:szCs w:val="24"/>
          <w:lang w:bidi="fa-IR"/>
        </w:rPr>
      </w:pPr>
      <w:r>
        <w:rPr>
          <w:rFonts w:hint="cs"/>
          <w:color w:val="000000"/>
          <w:sz w:val="24"/>
          <w:szCs w:val="24"/>
          <w:rtl/>
          <w:lang w:bidi="fa-IR"/>
        </w:rPr>
        <w:t>۴-</w:t>
      </w:r>
      <w:r w:rsidR="0036096B" w:rsidRPr="001605A2">
        <w:rPr>
          <w:rFonts w:hint="cs"/>
          <w:color w:val="000000"/>
          <w:sz w:val="24"/>
          <w:szCs w:val="24"/>
          <w:rtl/>
          <w:lang w:bidi="fa-IR"/>
        </w:rPr>
        <w:t>بررسی مدل</w:t>
      </w:r>
      <w:ins w:id="137" w:author="B" w:date="2023-12-24T14:05:00Z">
        <w:r w:rsidR="002C5075">
          <w:rPr>
            <w:rFonts w:cs="Arial"/>
            <w:color w:val="000000"/>
            <w:sz w:val="24"/>
            <w:szCs w:val="24"/>
            <w:cs/>
            <w:lang w:bidi="fa-IR"/>
          </w:rPr>
          <w:t>‎</w:t>
        </w:r>
      </w:ins>
      <w:del w:id="138" w:author="B" w:date="2023-12-24T14:05:00Z">
        <w:r w:rsidR="0036096B" w:rsidRPr="001605A2" w:rsidDel="002C5075">
          <w:rPr>
            <w:rFonts w:hint="cs"/>
            <w:color w:val="000000"/>
            <w:sz w:val="24"/>
            <w:szCs w:val="24"/>
            <w:rtl/>
            <w:lang w:bidi="fa-IR"/>
          </w:rPr>
          <w:delText xml:space="preserve"> </w:delText>
        </w:r>
      </w:del>
      <w:r w:rsidR="0036096B" w:rsidRPr="001605A2">
        <w:rPr>
          <w:rFonts w:hint="cs"/>
          <w:color w:val="000000"/>
          <w:sz w:val="24"/>
          <w:szCs w:val="24"/>
          <w:rtl/>
          <w:lang w:bidi="fa-IR"/>
        </w:rPr>
        <w:t>های تفسیر پذیری</w:t>
      </w:r>
    </w:p>
    <w:p w14:paraId="7310F645" w14:textId="7731BA5B" w:rsidR="00122F1C" w:rsidRPr="001605A2" w:rsidRDefault="001605A2" w:rsidP="001605A2">
      <w:pPr>
        <w:bidi/>
        <w:spacing w:line="276" w:lineRule="auto"/>
        <w:ind w:firstLine="666"/>
        <w:jc w:val="both"/>
        <w:rPr>
          <w:color w:val="000000"/>
          <w:sz w:val="24"/>
          <w:szCs w:val="24"/>
          <w:lang w:bidi="fa-IR"/>
        </w:rPr>
      </w:pPr>
      <w:r>
        <w:rPr>
          <w:rFonts w:hint="cs"/>
          <w:color w:val="000000"/>
          <w:sz w:val="24"/>
          <w:szCs w:val="24"/>
          <w:rtl/>
          <w:lang w:bidi="fa-IR"/>
        </w:rPr>
        <w:t>۵-</w:t>
      </w:r>
      <w:r w:rsidR="00122F1C" w:rsidRPr="001605A2">
        <w:rPr>
          <w:color w:val="000000"/>
          <w:sz w:val="24"/>
          <w:szCs w:val="24"/>
          <w:rtl/>
          <w:lang w:bidi="fa-IR"/>
        </w:rPr>
        <w:t>نگارش نهایی پایان</w:t>
      </w:r>
      <w:r w:rsidR="00122F1C" w:rsidRPr="001605A2">
        <w:rPr>
          <w:color w:val="000000"/>
          <w:sz w:val="24"/>
          <w:szCs w:val="24"/>
          <w:lang w:bidi="fa-IR"/>
        </w:rPr>
        <w:t>‌</w:t>
      </w:r>
      <w:r w:rsidR="00122F1C" w:rsidRPr="001605A2">
        <w:rPr>
          <w:color w:val="000000"/>
          <w:sz w:val="24"/>
          <w:szCs w:val="24"/>
          <w:rtl/>
          <w:lang w:bidi="fa-IR"/>
        </w:rPr>
        <w:t>نامه</w:t>
      </w:r>
    </w:p>
    <w:p w14:paraId="6CC4A708" w14:textId="77777777" w:rsidR="00122F1C" w:rsidRPr="00C81DA6" w:rsidRDefault="00122F1C" w:rsidP="00122F1C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</w:p>
    <w:p w14:paraId="21B87665" w14:textId="77777777" w:rsidR="009762E8" w:rsidRDefault="001605A2" w:rsidP="009762E8">
      <w:pPr>
        <w:bidi/>
        <w:spacing w:line="276" w:lineRule="auto"/>
        <w:ind w:left="360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۸-</w:t>
      </w:r>
      <w:r w:rsidR="00122F1C" w:rsidRPr="001605A2">
        <w:rPr>
          <w:b/>
          <w:bCs/>
          <w:sz w:val="24"/>
          <w:szCs w:val="24"/>
          <w:rtl/>
          <w:lang w:bidi="fa-IR"/>
        </w:rPr>
        <w:t>روش شناسی تحقیق</w:t>
      </w:r>
    </w:p>
    <w:p w14:paraId="1A571BBB" w14:textId="501B24A8" w:rsidR="001B1357" w:rsidRPr="009762E8" w:rsidRDefault="009762E8" w:rsidP="00850531">
      <w:pPr>
        <w:bidi/>
        <w:spacing w:line="276" w:lineRule="auto"/>
        <w:ind w:left="360" w:firstLine="360"/>
        <w:jc w:val="both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۱ </w:t>
      </w:r>
      <w:r w:rsidR="001B1357" w:rsidRPr="001B1357">
        <w:rPr>
          <w:sz w:val="24"/>
          <w:szCs w:val="24"/>
          <w:rtl/>
          <w:lang w:bidi="fa-IR"/>
        </w:rPr>
        <w:t>. جمع‌آور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داده‌ها: اول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گام در 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تحق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ق</w:t>
      </w:r>
      <w:r w:rsidR="001B1357" w:rsidRPr="001B1357">
        <w:rPr>
          <w:sz w:val="24"/>
          <w:szCs w:val="24"/>
          <w:rtl/>
          <w:lang w:bidi="fa-IR"/>
        </w:rPr>
        <w:t xml:space="preserve"> جمع‌آور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داده‌ها از </w:t>
      </w:r>
      <w:r w:rsidR="001B1357">
        <w:rPr>
          <w:rFonts w:hint="cs"/>
          <w:sz w:val="24"/>
          <w:szCs w:val="24"/>
          <w:rtl/>
          <w:lang w:bidi="fa-IR"/>
        </w:rPr>
        <w:t>کرانچ بیس</w:t>
      </w:r>
      <w:r w:rsidR="001B1357" w:rsidRPr="001B1357">
        <w:rPr>
          <w:sz w:val="24"/>
          <w:szCs w:val="24"/>
          <w:rtl/>
          <w:lang w:bidi="fa-IR"/>
        </w:rPr>
        <w:t xml:space="preserve"> است. 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پلتفرم اطلاعات گسترده‌ا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در مورد شرکت‌ها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مختلف، از جمله سرما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ه‌گذار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ها،</w:t>
      </w:r>
      <w:r w:rsidR="001B1357" w:rsidRPr="001B1357">
        <w:rPr>
          <w:sz w:val="24"/>
          <w:szCs w:val="24"/>
          <w:rtl/>
          <w:lang w:bidi="fa-IR"/>
        </w:rPr>
        <w:t xml:space="preserve"> مراحل رشد، و موفق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ت‌ها</w:t>
      </w:r>
      <w:r w:rsidR="001B1357" w:rsidRPr="001B1357">
        <w:rPr>
          <w:sz w:val="24"/>
          <w:szCs w:val="24"/>
          <w:rtl/>
          <w:lang w:bidi="fa-IR"/>
        </w:rPr>
        <w:t xml:space="preserve"> ر</w:t>
      </w:r>
      <w:r w:rsidR="001B1357" w:rsidRPr="001B1357">
        <w:rPr>
          <w:rFonts w:hint="eastAsia"/>
          <w:sz w:val="24"/>
          <w:szCs w:val="24"/>
          <w:rtl/>
          <w:lang w:bidi="fa-IR"/>
        </w:rPr>
        <w:t>ا</w:t>
      </w:r>
      <w:r w:rsidR="001B1357" w:rsidRPr="001B1357">
        <w:rPr>
          <w:sz w:val="24"/>
          <w:szCs w:val="24"/>
          <w:rtl/>
          <w:lang w:bidi="fa-IR"/>
        </w:rPr>
        <w:t xml:space="preserve"> ارائه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دهد</w:t>
      </w:r>
      <w:r w:rsidR="001B1357" w:rsidRPr="001B1357">
        <w:rPr>
          <w:sz w:val="24"/>
          <w:szCs w:val="24"/>
          <w:rtl/>
          <w:lang w:bidi="fa-IR"/>
        </w:rPr>
        <w:t>.</w:t>
      </w:r>
    </w:p>
    <w:p w14:paraId="138FC45B" w14:textId="5549ED63" w:rsidR="001B1357" w:rsidRDefault="001605A2" w:rsidP="00850531">
      <w:pPr>
        <w:bidi/>
        <w:spacing w:line="276" w:lineRule="auto"/>
        <w:ind w:left="360" w:firstLine="360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۲</w:t>
      </w:r>
      <w:r w:rsidR="001B1357">
        <w:rPr>
          <w:sz w:val="24"/>
          <w:szCs w:val="24"/>
          <w:rtl/>
          <w:lang w:bidi="fa-IR"/>
        </w:rPr>
        <w:t>.</w:t>
      </w:r>
      <w:r w:rsidR="001B1357" w:rsidRPr="001B1357">
        <w:rPr>
          <w:sz w:val="24"/>
          <w:szCs w:val="24"/>
          <w:rtl/>
          <w:lang w:bidi="fa-IR"/>
        </w:rPr>
        <w:t>پ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ش‌پردازش</w:t>
      </w:r>
      <w:r w:rsidR="001B1357">
        <w:rPr>
          <w:sz w:val="24"/>
          <w:szCs w:val="24"/>
          <w:rtl/>
          <w:lang w:bidi="fa-IR"/>
        </w:rPr>
        <w:t xml:space="preserve"> داده‌ها</w:t>
      </w:r>
      <w:r w:rsidR="001B1357" w:rsidRPr="001B1357">
        <w:rPr>
          <w:sz w:val="24"/>
          <w:szCs w:val="24"/>
          <w:rtl/>
          <w:lang w:bidi="fa-IR"/>
        </w:rPr>
        <w:t>: پس از جمع‌آور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داده‌ها، ن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از</w:t>
      </w:r>
      <w:r w:rsidR="001B1357" w:rsidRPr="001B1357">
        <w:rPr>
          <w:sz w:val="24"/>
          <w:szCs w:val="24"/>
          <w:rtl/>
          <w:lang w:bidi="fa-IR"/>
        </w:rPr>
        <w:t xml:space="preserve"> است که آن‌ها را پ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ش‌پردازش</w:t>
      </w:r>
      <w:r w:rsidR="001B1357" w:rsidRPr="001B1357">
        <w:rPr>
          <w:sz w:val="24"/>
          <w:szCs w:val="24"/>
          <w:rtl/>
          <w:lang w:bidi="fa-IR"/>
        </w:rPr>
        <w:t xml:space="preserve"> کن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م</w:t>
      </w:r>
      <w:r w:rsidR="001B1357" w:rsidRPr="001B1357">
        <w:rPr>
          <w:sz w:val="24"/>
          <w:szCs w:val="24"/>
          <w:rtl/>
          <w:lang w:bidi="fa-IR"/>
        </w:rPr>
        <w:t>. 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مرحله ممکن است شامل تم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ز</w:t>
      </w:r>
      <w:r w:rsidR="001B1357" w:rsidRPr="001B1357">
        <w:rPr>
          <w:sz w:val="24"/>
          <w:szCs w:val="24"/>
          <w:rtl/>
          <w:lang w:bidi="fa-IR"/>
        </w:rPr>
        <w:t xml:space="preserve"> کردن داده‌ها، حذف و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ژگ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ناپردازنده، و تبد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ل</w:t>
      </w:r>
      <w:r w:rsidR="001B1357" w:rsidRPr="001B1357">
        <w:rPr>
          <w:sz w:val="24"/>
          <w:szCs w:val="24"/>
          <w:rtl/>
          <w:lang w:bidi="fa-IR"/>
        </w:rPr>
        <w:t xml:space="preserve"> داده‌ها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غ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رعدد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به فرمت‌ها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قابل استفاده برا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مدل‌ها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ادگ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ماش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باشد</w:t>
      </w:r>
    </w:p>
    <w:p w14:paraId="16C936D3" w14:textId="00AE7CE0" w:rsidR="001B1357" w:rsidRDefault="001605A2" w:rsidP="00850531">
      <w:pPr>
        <w:bidi/>
        <w:spacing w:line="276" w:lineRule="auto"/>
        <w:ind w:left="360" w:firstLine="360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۳</w:t>
      </w:r>
      <w:r w:rsidR="001B1357">
        <w:rPr>
          <w:sz w:val="24"/>
          <w:szCs w:val="24"/>
          <w:rtl/>
          <w:lang w:bidi="fa-IR"/>
        </w:rPr>
        <w:t>.انتخاب مدل</w:t>
      </w:r>
      <w:r w:rsidR="001B1357" w:rsidRPr="001B1357">
        <w:rPr>
          <w:sz w:val="24"/>
          <w:szCs w:val="24"/>
          <w:rtl/>
          <w:lang w:bidi="fa-IR"/>
        </w:rPr>
        <w:t>: بر اساس ماه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ت</w:t>
      </w:r>
      <w:r w:rsidR="001B1357" w:rsidRPr="001B1357">
        <w:rPr>
          <w:sz w:val="24"/>
          <w:szCs w:val="24"/>
          <w:rtl/>
          <w:lang w:bidi="fa-IR"/>
        </w:rPr>
        <w:t xml:space="preserve"> داده‌ها و هدف تحق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ق،</w:t>
      </w:r>
      <w:r w:rsidR="001B1357" w:rsidRPr="001B1357">
        <w:rPr>
          <w:sz w:val="24"/>
          <w:szCs w:val="24"/>
          <w:rtl/>
          <w:lang w:bidi="fa-IR"/>
        </w:rPr>
        <w:t xml:space="preserve"> مدل 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</w:t>
      </w:r>
      <w:r w:rsidR="001B1357" w:rsidRPr="001B1357">
        <w:rPr>
          <w:sz w:val="24"/>
          <w:szCs w:val="24"/>
          <w:rtl/>
          <w:lang w:bidi="fa-IR"/>
        </w:rPr>
        <w:t xml:space="preserve"> مدل‌ها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مناسب 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ادگ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ماش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انتخاب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شوند</w:t>
      </w:r>
      <w:r w:rsidR="001B1357" w:rsidRPr="001B1357">
        <w:rPr>
          <w:sz w:val="24"/>
          <w:szCs w:val="24"/>
          <w:rtl/>
          <w:lang w:bidi="fa-IR"/>
        </w:rPr>
        <w:t>. 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مدل‌ها ممکن است شامل رگرس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ون</w:t>
      </w:r>
      <w:r w:rsidR="001B1357" w:rsidRPr="001B1357">
        <w:rPr>
          <w:sz w:val="24"/>
          <w:szCs w:val="24"/>
          <w:rtl/>
          <w:lang w:bidi="fa-IR"/>
        </w:rPr>
        <w:t xml:space="preserve"> لجست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ک،</w:t>
      </w:r>
      <w:r w:rsidR="001B1357" w:rsidRPr="001B1357">
        <w:rPr>
          <w:sz w:val="24"/>
          <w:szCs w:val="24"/>
          <w:rtl/>
          <w:lang w:bidi="fa-IR"/>
        </w:rPr>
        <w:t xml:space="preserve"> ماش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بردار پشت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بان،</w:t>
      </w:r>
      <w:r w:rsidR="001B1357" w:rsidRPr="001B1357">
        <w:rPr>
          <w:sz w:val="24"/>
          <w:szCs w:val="24"/>
          <w:rtl/>
          <w:lang w:bidi="fa-IR"/>
        </w:rPr>
        <w:t xml:space="preserve"> شبکه‌ها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عصب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،</w:t>
      </w:r>
      <w:r w:rsidR="001B1357" w:rsidRPr="001B1357">
        <w:rPr>
          <w:sz w:val="24"/>
          <w:szCs w:val="24"/>
          <w:rtl/>
          <w:lang w:bidi="fa-IR"/>
        </w:rPr>
        <w:t xml:space="preserve"> 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</w:t>
      </w:r>
      <w:r w:rsidR="001B1357" w:rsidRPr="001B1357">
        <w:rPr>
          <w:sz w:val="24"/>
          <w:szCs w:val="24"/>
          <w:rtl/>
          <w:lang w:bidi="fa-IR"/>
        </w:rPr>
        <w:t xml:space="preserve"> هر روش 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گر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باشند که برا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مسئله مورد نظر مناسب باشد.</w:t>
      </w:r>
    </w:p>
    <w:p w14:paraId="07FE55E5" w14:textId="43059E70" w:rsidR="001B1357" w:rsidRDefault="009762E8" w:rsidP="00850531">
      <w:pPr>
        <w:bidi/>
        <w:spacing w:line="276" w:lineRule="auto"/>
        <w:ind w:left="360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    </w:t>
      </w:r>
      <w:r w:rsidR="001B1357">
        <w:rPr>
          <w:sz w:val="24"/>
          <w:szCs w:val="24"/>
          <w:rtl/>
          <w:lang w:bidi="fa-IR"/>
        </w:rPr>
        <w:t xml:space="preserve"> </w:t>
      </w:r>
      <w:r w:rsidR="001605A2">
        <w:rPr>
          <w:rFonts w:hint="cs"/>
          <w:sz w:val="24"/>
          <w:szCs w:val="24"/>
          <w:rtl/>
          <w:lang w:bidi="fa-IR"/>
        </w:rPr>
        <w:t>۴</w:t>
      </w:r>
      <w:r w:rsidR="001B1357">
        <w:rPr>
          <w:sz w:val="24"/>
          <w:szCs w:val="24"/>
          <w:rtl/>
          <w:lang w:bidi="fa-IR"/>
        </w:rPr>
        <w:t>. آموزش مدل</w:t>
      </w:r>
      <w:r w:rsidR="001B1357" w:rsidRPr="001B1357">
        <w:rPr>
          <w:sz w:val="24"/>
          <w:szCs w:val="24"/>
          <w:rtl/>
          <w:lang w:bidi="fa-IR"/>
        </w:rPr>
        <w:t>: پس از انتخاب مدل، داده‌ها به دو مجموعه آموزش و آزمون تقس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م</w:t>
      </w:r>
      <w:r w:rsidR="001B1357" w:rsidRPr="001B1357">
        <w:rPr>
          <w:sz w:val="24"/>
          <w:szCs w:val="24"/>
          <w:rtl/>
          <w:lang w:bidi="fa-IR"/>
        </w:rPr>
        <w:t xml:space="preserve">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شوند</w:t>
      </w:r>
      <w:r w:rsidR="001B1357" w:rsidRPr="001B1357">
        <w:rPr>
          <w:sz w:val="24"/>
          <w:szCs w:val="24"/>
          <w:rtl/>
          <w:lang w:bidi="fa-IR"/>
        </w:rPr>
        <w:t>. مدل با استفاده از مجموعه آموزش آموزش داده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شود</w:t>
      </w:r>
      <w:r w:rsidR="001B1357" w:rsidRPr="001B1357">
        <w:rPr>
          <w:sz w:val="24"/>
          <w:szCs w:val="24"/>
          <w:rtl/>
          <w:lang w:bidi="fa-IR"/>
        </w:rPr>
        <w:t>.</w:t>
      </w:r>
    </w:p>
    <w:p w14:paraId="735D6713" w14:textId="75F0CC2C" w:rsidR="001B1357" w:rsidRDefault="006B11BF" w:rsidP="00850531">
      <w:pPr>
        <w:bidi/>
        <w:spacing w:line="276" w:lineRule="auto"/>
        <w:ind w:left="360" w:firstLine="360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۵</w:t>
      </w:r>
      <w:r w:rsidR="001B1357">
        <w:rPr>
          <w:sz w:val="24"/>
          <w:szCs w:val="24"/>
          <w:rtl/>
          <w:lang w:bidi="fa-IR"/>
        </w:rPr>
        <w:t xml:space="preserve">. </w:t>
      </w:r>
      <w:r w:rsidR="001B1357" w:rsidRPr="001B1357">
        <w:rPr>
          <w:sz w:val="24"/>
          <w:szCs w:val="24"/>
          <w:rtl/>
          <w:lang w:bidi="fa-IR"/>
        </w:rPr>
        <w:t>ارز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اب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>
        <w:rPr>
          <w:sz w:val="24"/>
          <w:szCs w:val="24"/>
          <w:rtl/>
          <w:lang w:bidi="fa-IR"/>
        </w:rPr>
        <w:t xml:space="preserve"> مدل</w:t>
      </w:r>
      <w:r w:rsidR="001B1357" w:rsidRPr="001B1357">
        <w:rPr>
          <w:sz w:val="24"/>
          <w:szCs w:val="24"/>
          <w:rtl/>
          <w:lang w:bidi="fa-IR"/>
        </w:rPr>
        <w:t>: پس از آموزش مدل، عملکرد آن با استفاده از مجموعه آزمون ارز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اب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شود</w:t>
      </w:r>
      <w:r w:rsidR="001B1357" w:rsidRPr="001B1357">
        <w:rPr>
          <w:sz w:val="24"/>
          <w:szCs w:val="24"/>
          <w:rtl/>
          <w:lang w:bidi="fa-IR"/>
        </w:rPr>
        <w:t>. مع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ارها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ارز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اب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ممکن است شامل دقت، بازخوان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،</w:t>
      </w:r>
      <w:r w:rsidR="001B1357" w:rsidRPr="001B1357">
        <w:rPr>
          <w:sz w:val="24"/>
          <w:szCs w:val="24"/>
          <w:rtl/>
          <w:lang w:bidi="fa-IR"/>
        </w:rPr>
        <w:t xml:space="preserve"> </w:t>
      </w:r>
      <w:r w:rsidR="001B1357" w:rsidRPr="001B1357">
        <w:rPr>
          <w:rFonts w:hint="eastAsia"/>
          <w:sz w:val="24"/>
          <w:szCs w:val="24"/>
          <w:rtl/>
          <w:lang w:bidi="fa-IR"/>
        </w:rPr>
        <w:t>امت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از</w:t>
      </w:r>
      <w:r w:rsidR="001B1357" w:rsidRPr="001B1357">
        <w:rPr>
          <w:sz w:val="24"/>
          <w:szCs w:val="24"/>
          <w:rtl/>
          <w:lang w:bidi="fa-IR"/>
        </w:rPr>
        <w:t xml:space="preserve"> </w:t>
      </w:r>
      <w:r w:rsidR="001B1357" w:rsidRPr="001B1357">
        <w:rPr>
          <w:sz w:val="24"/>
          <w:szCs w:val="24"/>
          <w:lang w:bidi="fa-IR"/>
        </w:rPr>
        <w:t>F1</w:t>
      </w:r>
      <w:r w:rsidR="001B1357" w:rsidRPr="001B1357">
        <w:rPr>
          <w:sz w:val="24"/>
          <w:szCs w:val="24"/>
          <w:rtl/>
          <w:lang w:bidi="fa-IR"/>
        </w:rPr>
        <w:t>، و غ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ره</w:t>
      </w:r>
      <w:r w:rsidR="001B1357" w:rsidRPr="001B1357">
        <w:rPr>
          <w:sz w:val="24"/>
          <w:szCs w:val="24"/>
          <w:rtl/>
          <w:lang w:bidi="fa-IR"/>
        </w:rPr>
        <w:t xml:space="preserve"> باشد. </w:t>
      </w:r>
    </w:p>
    <w:p w14:paraId="721D5CF2" w14:textId="083FECF6" w:rsidR="001B1357" w:rsidRDefault="009762E8" w:rsidP="00850531">
      <w:pPr>
        <w:bidi/>
        <w:spacing w:line="276" w:lineRule="auto"/>
        <w:ind w:left="360"/>
        <w:jc w:val="both"/>
        <w:rPr>
          <w:sz w:val="24"/>
          <w:szCs w:val="24"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>۶</w:t>
      </w:r>
      <w:r w:rsidR="001B1357">
        <w:rPr>
          <w:sz w:val="24"/>
          <w:szCs w:val="24"/>
          <w:rtl/>
          <w:lang w:bidi="fa-IR"/>
        </w:rPr>
        <w:t xml:space="preserve">. </w:t>
      </w:r>
      <w:r w:rsidR="001B1357" w:rsidRPr="001B1357">
        <w:rPr>
          <w:sz w:val="24"/>
          <w:szCs w:val="24"/>
          <w:rtl/>
          <w:lang w:bidi="fa-IR"/>
        </w:rPr>
        <w:t>تفس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</w:t>
      </w:r>
      <w:r w:rsidR="001B1357" w:rsidRPr="001B1357">
        <w:rPr>
          <w:sz w:val="24"/>
          <w:szCs w:val="24"/>
          <w:rtl/>
          <w:lang w:bidi="fa-IR"/>
        </w:rPr>
        <w:t xml:space="preserve"> پذ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>: در نها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ت،</w:t>
      </w:r>
      <w:r w:rsidR="001B1357" w:rsidRPr="001B1357">
        <w:rPr>
          <w:sz w:val="24"/>
          <w:szCs w:val="24"/>
          <w:rtl/>
          <w:lang w:bidi="fa-IR"/>
        </w:rPr>
        <w:t xml:space="preserve"> تلاش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شود</w:t>
      </w:r>
      <w:r w:rsidR="001B1357" w:rsidRPr="001B1357">
        <w:rPr>
          <w:sz w:val="24"/>
          <w:szCs w:val="24"/>
          <w:rtl/>
          <w:lang w:bidi="fa-IR"/>
        </w:rPr>
        <w:t xml:space="preserve"> تا تفس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از نتا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ج</w:t>
      </w:r>
      <w:r w:rsidR="001B1357" w:rsidRPr="001B1357">
        <w:rPr>
          <w:sz w:val="24"/>
          <w:szCs w:val="24"/>
          <w:rtl/>
          <w:lang w:bidi="fa-IR"/>
        </w:rPr>
        <w:t xml:space="preserve"> حاصل از مدل ارائه شود. 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ن</w:t>
      </w:r>
      <w:r w:rsidR="001B1357" w:rsidRPr="001B1357">
        <w:rPr>
          <w:sz w:val="24"/>
          <w:szCs w:val="24"/>
          <w:rtl/>
          <w:lang w:bidi="fa-IR"/>
        </w:rPr>
        <w:t xml:space="preserve"> م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تواند</w:t>
      </w:r>
      <w:r w:rsidR="001B1357" w:rsidRPr="001B1357">
        <w:rPr>
          <w:sz w:val="24"/>
          <w:szCs w:val="24"/>
          <w:rtl/>
          <w:lang w:bidi="fa-IR"/>
        </w:rPr>
        <w:t xml:space="preserve"> شامل بررس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اهم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ت</w:t>
      </w:r>
      <w:r w:rsidR="001B1357" w:rsidRPr="001B1357">
        <w:rPr>
          <w:sz w:val="24"/>
          <w:szCs w:val="24"/>
          <w:rtl/>
          <w:lang w:bidi="fa-IR"/>
        </w:rPr>
        <w:t xml:space="preserve"> و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ژگ</w:t>
      </w:r>
      <w:r w:rsidR="001B1357" w:rsidRPr="001B1357">
        <w:rPr>
          <w:rFonts w:hint="cs"/>
          <w:sz w:val="24"/>
          <w:szCs w:val="24"/>
          <w:rtl/>
          <w:lang w:bidi="fa-IR"/>
        </w:rPr>
        <w:t>ی‌</w:t>
      </w:r>
      <w:r w:rsidR="001B1357" w:rsidRPr="001B1357">
        <w:rPr>
          <w:rFonts w:hint="eastAsia"/>
          <w:sz w:val="24"/>
          <w:szCs w:val="24"/>
          <w:rtl/>
          <w:lang w:bidi="fa-IR"/>
        </w:rPr>
        <w:t>ها،</w:t>
      </w:r>
      <w:r w:rsidR="001B1357" w:rsidRPr="001B1357">
        <w:rPr>
          <w:sz w:val="24"/>
          <w:szCs w:val="24"/>
          <w:rtl/>
          <w:lang w:bidi="fa-IR"/>
        </w:rPr>
        <w:t xml:space="preserve"> تحل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ل</w:t>
      </w:r>
      <w:r w:rsidR="001B1357" w:rsidRPr="001B1357">
        <w:rPr>
          <w:sz w:val="24"/>
          <w:szCs w:val="24"/>
          <w:rtl/>
          <w:lang w:bidi="fa-IR"/>
        </w:rPr>
        <w:t xml:space="preserve"> خطاها، 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ا</w:t>
      </w:r>
      <w:r w:rsidR="001B1357" w:rsidRPr="001B1357">
        <w:rPr>
          <w:sz w:val="24"/>
          <w:szCs w:val="24"/>
          <w:rtl/>
          <w:lang w:bidi="fa-IR"/>
        </w:rPr>
        <w:t xml:space="preserve"> هر روش د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rFonts w:hint="eastAsia"/>
          <w:sz w:val="24"/>
          <w:szCs w:val="24"/>
          <w:rtl/>
          <w:lang w:bidi="fa-IR"/>
        </w:rPr>
        <w:t>گر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برا</w:t>
      </w:r>
      <w:r w:rsidR="001B1357" w:rsidRPr="001B1357">
        <w:rPr>
          <w:rFonts w:hint="cs"/>
          <w:sz w:val="24"/>
          <w:szCs w:val="24"/>
          <w:rtl/>
          <w:lang w:bidi="fa-IR"/>
        </w:rPr>
        <w:t>ی</w:t>
      </w:r>
      <w:r w:rsidR="001B1357" w:rsidRPr="001B1357">
        <w:rPr>
          <w:sz w:val="24"/>
          <w:szCs w:val="24"/>
          <w:rtl/>
          <w:lang w:bidi="fa-IR"/>
        </w:rPr>
        <w:t xml:space="preserve"> درک بهتر عملکرد مدل باشد.</w:t>
      </w:r>
    </w:p>
    <w:p w14:paraId="4616B2C3" w14:textId="52353D00" w:rsidR="00734D21" w:rsidRPr="001B1357" w:rsidRDefault="00734D21" w:rsidP="00BD0400">
      <w:pPr>
        <w:bidi/>
        <w:spacing w:line="276" w:lineRule="auto"/>
        <w:rPr>
          <w:sz w:val="24"/>
          <w:szCs w:val="24"/>
          <w:rtl/>
          <w:lang w:bidi="fa-IR"/>
        </w:rPr>
      </w:pPr>
    </w:p>
    <w:p w14:paraId="3CCA48EA" w14:textId="3CBFEBD7" w:rsidR="00122F1C" w:rsidRPr="00625B30" w:rsidRDefault="00625B30" w:rsidP="00625B30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  <w:bookmarkStart w:id="139" w:name="_Ref89165106"/>
      <w:r>
        <w:rPr>
          <w:rFonts w:hint="cs"/>
          <w:b/>
          <w:bCs/>
          <w:sz w:val="24"/>
          <w:szCs w:val="24"/>
          <w:rtl/>
          <w:lang w:bidi="fa-IR"/>
        </w:rPr>
        <w:t>۹-</w:t>
      </w:r>
      <w:r w:rsidR="00122F1C" w:rsidRPr="00625B30">
        <w:rPr>
          <w:b/>
          <w:bCs/>
          <w:sz w:val="24"/>
          <w:szCs w:val="24"/>
          <w:rtl/>
          <w:lang w:bidi="fa-IR"/>
        </w:rPr>
        <w:t>زمان بندی انجام پروژه</w:t>
      </w:r>
      <w:bookmarkEnd w:id="139"/>
    </w:p>
    <w:p w14:paraId="375C02BD" w14:textId="77777777" w:rsidR="00122F1C" w:rsidRPr="00C81DA6" w:rsidRDefault="00122F1C" w:rsidP="00122F1C">
      <w:pPr>
        <w:bidi/>
        <w:spacing w:line="276" w:lineRule="auto"/>
        <w:ind w:left="756"/>
        <w:rPr>
          <w:sz w:val="24"/>
          <w:szCs w:val="24"/>
          <w:rtl/>
          <w:lang w:bidi="fa-IR"/>
        </w:rPr>
      </w:pPr>
      <w:r w:rsidRPr="00C81DA6">
        <w:rPr>
          <w:sz w:val="24"/>
          <w:szCs w:val="24"/>
          <w:rtl/>
          <w:lang w:bidi="fa-IR"/>
        </w:rPr>
        <w:t>زمان تخمینی برای پایان پروژه: ۱۲ ماه پس از تایید</w:t>
      </w:r>
    </w:p>
    <w:p w14:paraId="5FE1DC4F" w14:textId="33F56A49" w:rsidR="00122F1C" w:rsidRPr="00C81DA6" w:rsidRDefault="00122F1C" w:rsidP="00122F1C">
      <w:pPr>
        <w:bidi/>
        <w:spacing w:line="276" w:lineRule="auto"/>
        <w:ind w:left="756"/>
        <w:rPr>
          <w:sz w:val="24"/>
          <w:szCs w:val="24"/>
          <w:lang w:bidi="fa-IR"/>
        </w:rPr>
      </w:pPr>
      <w:r w:rsidRPr="00C81DA6">
        <w:rPr>
          <w:sz w:val="24"/>
          <w:szCs w:val="24"/>
          <w:rtl/>
          <w:lang w:bidi="fa-IR"/>
        </w:rPr>
        <w:lastRenderedPageBreak/>
        <w:t>جزئیات زمان</w:t>
      </w:r>
      <w:r w:rsidRPr="00C81DA6">
        <w:rPr>
          <w:sz w:val="24"/>
          <w:szCs w:val="24"/>
          <w:lang w:bidi="fa-IR"/>
        </w:rPr>
        <w:t>‌</w:t>
      </w:r>
      <w:r w:rsidRPr="00C81DA6">
        <w:rPr>
          <w:sz w:val="24"/>
          <w:szCs w:val="24"/>
          <w:rtl/>
          <w:lang w:bidi="fa-IR"/>
        </w:rPr>
        <w:t xml:space="preserve">بندی پروژه در بخش </w:t>
      </w:r>
      <w:r w:rsidRPr="00C81DA6">
        <w:rPr>
          <w:sz w:val="24"/>
          <w:szCs w:val="24"/>
          <w:rtl/>
          <w:lang w:bidi="fa-IR"/>
        </w:rPr>
        <w:fldChar w:fldCharType="begin"/>
      </w:r>
      <w:r w:rsidRPr="00C81DA6">
        <w:rPr>
          <w:sz w:val="24"/>
          <w:szCs w:val="24"/>
          <w:rtl/>
          <w:lang w:bidi="fa-IR"/>
        </w:rPr>
        <w:instrText xml:space="preserve"> </w:instrText>
      </w:r>
      <w:r w:rsidRPr="00C81DA6">
        <w:rPr>
          <w:sz w:val="24"/>
          <w:szCs w:val="24"/>
          <w:lang w:bidi="fa-IR"/>
        </w:rPr>
        <w:instrText>REF</w:instrText>
      </w:r>
      <w:r w:rsidRPr="00C81DA6">
        <w:rPr>
          <w:sz w:val="24"/>
          <w:szCs w:val="24"/>
          <w:rtl/>
          <w:lang w:bidi="fa-IR"/>
        </w:rPr>
        <w:instrText xml:space="preserve"> _</w:instrText>
      </w:r>
      <w:r w:rsidRPr="00C81DA6">
        <w:rPr>
          <w:sz w:val="24"/>
          <w:szCs w:val="24"/>
          <w:lang w:bidi="fa-IR"/>
        </w:rPr>
        <w:instrText>Ref89165106 \h</w:instrText>
      </w:r>
      <w:r w:rsidRPr="00C81DA6">
        <w:rPr>
          <w:sz w:val="24"/>
          <w:szCs w:val="24"/>
          <w:rtl/>
          <w:lang w:bidi="fa-IR"/>
        </w:rPr>
        <w:instrText xml:space="preserve">  \* </w:instrText>
      </w:r>
      <w:r w:rsidRPr="00C81DA6">
        <w:rPr>
          <w:sz w:val="24"/>
          <w:szCs w:val="24"/>
          <w:lang w:bidi="fa-IR"/>
        </w:rPr>
        <w:instrText>MERGEFORMAT</w:instrText>
      </w:r>
      <w:r w:rsidRPr="00C81DA6">
        <w:rPr>
          <w:sz w:val="24"/>
          <w:szCs w:val="24"/>
          <w:rtl/>
          <w:lang w:bidi="fa-IR"/>
        </w:rPr>
        <w:instrText xml:space="preserve"> </w:instrText>
      </w:r>
      <w:r w:rsidRPr="00C81DA6">
        <w:rPr>
          <w:sz w:val="24"/>
          <w:szCs w:val="24"/>
          <w:rtl/>
          <w:lang w:bidi="fa-IR"/>
        </w:rPr>
      </w:r>
      <w:r w:rsidRPr="00C81DA6">
        <w:rPr>
          <w:sz w:val="24"/>
          <w:szCs w:val="24"/>
          <w:rtl/>
          <w:lang w:bidi="fa-IR"/>
        </w:rPr>
        <w:fldChar w:fldCharType="separate"/>
      </w:r>
      <w:r w:rsidR="00DC34D9">
        <w:rPr>
          <w:rFonts w:hint="cs"/>
          <w:b/>
          <w:bCs/>
          <w:sz w:val="24"/>
          <w:szCs w:val="24"/>
          <w:rtl/>
          <w:lang w:bidi="fa-IR"/>
        </w:rPr>
        <w:t>۹-</w:t>
      </w:r>
      <w:r w:rsidR="00DC34D9" w:rsidRPr="00625B30">
        <w:rPr>
          <w:b/>
          <w:bCs/>
          <w:sz w:val="24"/>
          <w:szCs w:val="24"/>
          <w:rtl/>
          <w:lang w:bidi="fa-IR"/>
        </w:rPr>
        <w:t>زمان بندی انجام پروژه</w:t>
      </w:r>
      <w:r w:rsidRPr="00C81DA6">
        <w:rPr>
          <w:sz w:val="24"/>
          <w:szCs w:val="24"/>
          <w:rtl/>
          <w:lang w:bidi="fa-IR"/>
        </w:rPr>
        <w:fldChar w:fldCharType="end"/>
      </w:r>
    </w:p>
    <w:p w14:paraId="76CD9FC2" w14:textId="77777777" w:rsidR="00122F1C" w:rsidRPr="00C81DA6" w:rsidRDefault="00122F1C" w:rsidP="00122F1C">
      <w:pPr>
        <w:bidi/>
        <w:spacing w:line="276" w:lineRule="auto"/>
        <w:ind w:left="360"/>
        <w:rPr>
          <w:b/>
          <w:bCs/>
          <w:sz w:val="24"/>
          <w:szCs w:val="24"/>
          <w:lang w:bidi="fa-IR"/>
        </w:rPr>
      </w:pPr>
    </w:p>
    <w:p w14:paraId="6CA02099" w14:textId="16C5C8CC" w:rsidR="00122F1C" w:rsidRPr="00625B30" w:rsidRDefault="00122F1C" w:rsidP="00890C69">
      <w:pPr>
        <w:pStyle w:val="ListParagraph"/>
        <w:bidi/>
        <w:spacing w:line="276" w:lineRule="auto"/>
        <w:rPr>
          <w:b/>
          <w:bCs/>
          <w:sz w:val="24"/>
          <w:szCs w:val="24"/>
          <w:rtl/>
          <w:lang w:bidi="fa-IR"/>
        </w:rPr>
      </w:pPr>
    </w:p>
    <w:p w14:paraId="1A46A561" w14:textId="1FA97593" w:rsidR="00C17566" w:rsidRDefault="00C17566" w:rsidP="004F141B">
      <w:pPr>
        <w:bidi/>
        <w:spacing w:line="276" w:lineRule="auto"/>
        <w:ind w:right="396"/>
        <w:jc w:val="both"/>
        <w:rPr>
          <w:rFonts w:cstheme="minorBidi"/>
        </w:rPr>
      </w:pPr>
    </w:p>
    <w:p w14:paraId="421FC264" w14:textId="38A73795" w:rsidR="00734D21" w:rsidRPr="00026524" w:rsidRDefault="00026524" w:rsidP="00734D21">
      <w:pPr>
        <w:tabs>
          <w:tab w:val="left" w:pos="560"/>
        </w:tabs>
        <w:autoSpaceDE w:val="0"/>
        <w:autoSpaceDN w:val="0"/>
        <w:adjustRightInd w:val="0"/>
        <w:spacing w:line="276" w:lineRule="auto"/>
        <w:ind w:left="540" w:right="396" w:hanging="540"/>
        <w:jc w:val="both"/>
        <w:rPr>
          <w:rFonts w:cstheme="minorBidi"/>
          <w:sz w:val="24"/>
          <w:szCs w:val="24"/>
        </w:rPr>
      </w:pPr>
      <w:r w:rsidRPr="00026524">
        <w:rPr>
          <w:rFonts w:cstheme="minorBidi"/>
        </w:rPr>
        <w:fldChar w:fldCharType="begin"/>
      </w:r>
      <w:r w:rsidRPr="00026524">
        <w:rPr>
          <w:rFonts w:cstheme="minorBidi"/>
        </w:rPr>
        <w:instrText>ADDIN BB</w:instrText>
      </w:r>
      <w:r w:rsidRPr="00026524">
        <w:rPr>
          <w:rFonts w:cstheme="minorBidi"/>
        </w:rPr>
        <w:fldChar w:fldCharType="separate"/>
      </w:r>
    </w:p>
    <w:p w14:paraId="70540C92" w14:textId="251AA67A" w:rsidR="00026524" w:rsidRPr="00026524" w:rsidRDefault="00026524" w:rsidP="00734D21">
      <w:pPr>
        <w:tabs>
          <w:tab w:val="left" w:pos="560"/>
        </w:tabs>
        <w:autoSpaceDE w:val="0"/>
        <w:autoSpaceDN w:val="0"/>
        <w:adjustRightInd w:val="0"/>
        <w:spacing w:line="276" w:lineRule="auto"/>
        <w:ind w:left="540" w:right="396" w:hanging="540"/>
        <w:jc w:val="both"/>
        <w:rPr>
          <w:rFonts w:cstheme="minorBidi"/>
          <w:sz w:val="24"/>
          <w:szCs w:val="24"/>
        </w:rPr>
      </w:pPr>
      <w:r w:rsidRPr="00026524">
        <w:rPr>
          <w:rFonts w:cstheme="minorBidi"/>
          <w:sz w:val="24"/>
          <w:szCs w:val="24"/>
        </w:rPr>
        <w:t xml:space="preserve"> </w:t>
      </w:r>
    </w:p>
    <w:p w14:paraId="5A11FE96" w14:textId="1AAA5D1E" w:rsidR="00026524" w:rsidRDefault="00026524" w:rsidP="00026524">
      <w:pPr>
        <w:bidi/>
        <w:spacing w:line="276" w:lineRule="auto"/>
        <w:ind w:right="396"/>
        <w:jc w:val="both"/>
        <w:rPr>
          <w:rFonts w:cstheme="minorBidi"/>
          <w:rtl/>
        </w:rPr>
      </w:pPr>
      <w:r w:rsidRPr="00026524">
        <w:rPr>
          <w:rFonts w:cstheme="minorBidi"/>
        </w:rPr>
        <w:fldChar w:fldCharType="end"/>
      </w:r>
    </w:p>
    <w:p w14:paraId="14C3177A" w14:textId="52AC98D4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426FE684" w14:textId="6F6734F8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6567F5F1" w14:textId="710267D1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0455A142" w14:textId="036A0ABD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162AA691" w14:textId="2D354BEF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70AED8F4" w14:textId="3BC18B9E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0B15F3CF" w14:textId="2C028567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77C4898B" w14:textId="134D7C17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1E9E3402" w14:textId="5EC765BE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22970271" w14:textId="74A5C072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15D4CD87" w14:textId="3FCFF526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27FC8C59" w14:textId="5C58C757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54E4357D" w14:textId="7E37C706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3CDB3C2C" w14:textId="49251E5C" w:rsidR="00BD0400" w:rsidRDefault="00BD0400" w:rsidP="00BD0400">
      <w:pPr>
        <w:bidi/>
        <w:spacing w:line="276" w:lineRule="auto"/>
        <w:ind w:right="396"/>
        <w:jc w:val="both"/>
        <w:rPr>
          <w:rFonts w:cstheme="minorBidi"/>
          <w:rtl/>
        </w:rPr>
      </w:pPr>
    </w:p>
    <w:p w14:paraId="300A836B" w14:textId="77777777" w:rsidR="00BD0400" w:rsidRPr="00026524" w:rsidRDefault="00BD0400" w:rsidP="00BD0400">
      <w:pPr>
        <w:bidi/>
        <w:spacing w:line="276" w:lineRule="auto"/>
        <w:ind w:right="396"/>
        <w:jc w:val="both"/>
        <w:rPr>
          <w:rFonts w:cstheme="minorBidi"/>
        </w:rPr>
      </w:pPr>
    </w:p>
    <w:p w14:paraId="560F72E2" w14:textId="77777777" w:rsidR="00122F1C" w:rsidRDefault="00122F1C" w:rsidP="00A52C4D">
      <w:pPr>
        <w:bidi/>
        <w:spacing w:line="276" w:lineRule="auto"/>
        <w:ind w:left="486" w:right="756"/>
        <w:rPr>
          <w:b/>
          <w:bCs/>
          <w:sz w:val="24"/>
          <w:szCs w:val="24"/>
          <w:lang w:bidi="fa-IR"/>
        </w:rPr>
      </w:pPr>
      <w:r w:rsidRPr="00C81DA6">
        <w:rPr>
          <w:b/>
          <w:bCs/>
          <w:sz w:val="24"/>
          <w:szCs w:val="24"/>
          <w:rtl/>
          <w:lang w:bidi="fa-IR"/>
        </w:rPr>
        <w:t>11 - تعیین زمان و مراحل پیشرفت کار</w:t>
      </w:r>
    </w:p>
    <w:p w14:paraId="5E9FA5A8" w14:textId="77777777" w:rsidR="00C17566" w:rsidRPr="00C81DA6" w:rsidRDefault="00C17566" w:rsidP="00C17566">
      <w:pPr>
        <w:bidi/>
        <w:spacing w:line="276" w:lineRule="auto"/>
        <w:ind w:right="756"/>
        <w:rPr>
          <w:b/>
          <w:bCs/>
          <w:sz w:val="24"/>
          <w:szCs w:val="24"/>
          <w:rtl/>
          <w:lang w:bidi="fa-IR"/>
        </w:rPr>
      </w:pPr>
    </w:p>
    <w:tbl>
      <w:tblPr>
        <w:bidiVisual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2039"/>
        <w:gridCol w:w="484"/>
        <w:gridCol w:w="512"/>
        <w:gridCol w:w="547"/>
        <w:gridCol w:w="670"/>
        <w:gridCol w:w="623"/>
        <w:gridCol w:w="622"/>
        <w:gridCol w:w="598"/>
        <w:gridCol w:w="640"/>
        <w:gridCol w:w="487"/>
        <w:gridCol w:w="526"/>
        <w:gridCol w:w="705"/>
        <w:gridCol w:w="787"/>
      </w:tblGrid>
      <w:tr w:rsidR="00122F1C" w:rsidRPr="00C81DA6" w14:paraId="2223D89E" w14:textId="77777777" w:rsidTr="00303BFF">
        <w:trPr>
          <w:cantSplit/>
          <w:trHeight w:val="647"/>
        </w:trPr>
        <w:tc>
          <w:tcPr>
            <w:tcW w:w="552" w:type="dxa"/>
            <w:textDirection w:val="btLr"/>
            <w:vAlign w:val="center"/>
          </w:tcPr>
          <w:p w14:paraId="29B7381F" w14:textId="77777777" w:rsidR="00122F1C" w:rsidRPr="00C81DA6" w:rsidRDefault="00122F1C" w:rsidP="00303BFF">
            <w:pPr>
              <w:spacing w:line="276" w:lineRule="auto"/>
              <w:ind w:left="113" w:right="113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039" w:type="dxa"/>
            <w:tcBorders>
              <w:tr2bl w:val="single" w:sz="4" w:space="0" w:color="000000"/>
            </w:tcBorders>
            <w:vAlign w:val="center"/>
          </w:tcPr>
          <w:p w14:paraId="74F0C5F0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 xml:space="preserve">            زمان مورد نیاز</w:t>
            </w:r>
            <w:r w:rsidRPr="00C81DA6"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53E68FBB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F24E966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مراحل تحقیق</w:t>
            </w:r>
          </w:p>
        </w:tc>
        <w:tc>
          <w:tcPr>
            <w:tcW w:w="484" w:type="dxa"/>
            <w:vAlign w:val="center"/>
          </w:tcPr>
          <w:p w14:paraId="561AE08B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اول</w:t>
            </w:r>
          </w:p>
        </w:tc>
        <w:tc>
          <w:tcPr>
            <w:tcW w:w="512" w:type="dxa"/>
            <w:vAlign w:val="center"/>
          </w:tcPr>
          <w:p w14:paraId="60252350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دوم</w:t>
            </w:r>
          </w:p>
        </w:tc>
        <w:tc>
          <w:tcPr>
            <w:tcW w:w="547" w:type="dxa"/>
            <w:vAlign w:val="center"/>
          </w:tcPr>
          <w:p w14:paraId="0BC8A6B5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سوم</w:t>
            </w:r>
          </w:p>
        </w:tc>
        <w:tc>
          <w:tcPr>
            <w:tcW w:w="670" w:type="dxa"/>
            <w:vAlign w:val="center"/>
          </w:tcPr>
          <w:p w14:paraId="2BB01DC9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چهارم</w:t>
            </w:r>
          </w:p>
        </w:tc>
        <w:tc>
          <w:tcPr>
            <w:tcW w:w="623" w:type="dxa"/>
            <w:vAlign w:val="center"/>
          </w:tcPr>
          <w:p w14:paraId="1E736C0F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پنجم</w:t>
            </w:r>
          </w:p>
        </w:tc>
        <w:tc>
          <w:tcPr>
            <w:tcW w:w="622" w:type="dxa"/>
            <w:vAlign w:val="center"/>
          </w:tcPr>
          <w:p w14:paraId="4D052C3A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ششم</w:t>
            </w:r>
          </w:p>
        </w:tc>
        <w:tc>
          <w:tcPr>
            <w:tcW w:w="598" w:type="dxa"/>
            <w:vAlign w:val="center"/>
          </w:tcPr>
          <w:p w14:paraId="5A7E906D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هفتم</w:t>
            </w:r>
          </w:p>
        </w:tc>
        <w:tc>
          <w:tcPr>
            <w:tcW w:w="640" w:type="dxa"/>
            <w:vAlign w:val="center"/>
          </w:tcPr>
          <w:p w14:paraId="447779E4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هشتم</w:t>
            </w:r>
          </w:p>
        </w:tc>
        <w:tc>
          <w:tcPr>
            <w:tcW w:w="487" w:type="dxa"/>
            <w:vAlign w:val="center"/>
          </w:tcPr>
          <w:p w14:paraId="368C06EE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نهم</w:t>
            </w:r>
          </w:p>
        </w:tc>
        <w:tc>
          <w:tcPr>
            <w:tcW w:w="526" w:type="dxa"/>
            <w:vAlign w:val="center"/>
          </w:tcPr>
          <w:p w14:paraId="34F2AFE7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دهم</w:t>
            </w:r>
          </w:p>
        </w:tc>
        <w:tc>
          <w:tcPr>
            <w:tcW w:w="705" w:type="dxa"/>
            <w:vAlign w:val="center"/>
          </w:tcPr>
          <w:p w14:paraId="5D5309C8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یازدهم</w:t>
            </w:r>
          </w:p>
        </w:tc>
        <w:tc>
          <w:tcPr>
            <w:tcW w:w="787" w:type="dxa"/>
            <w:vAlign w:val="center"/>
          </w:tcPr>
          <w:p w14:paraId="55AB27D4" w14:textId="77777777" w:rsidR="00122F1C" w:rsidRPr="00C81DA6" w:rsidRDefault="00122F1C" w:rsidP="00303B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ماه دوازدهم</w:t>
            </w:r>
          </w:p>
        </w:tc>
      </w:tr>
      <w:tr w:rsidR="00122F1C" w:rsidRPr="00C81DA6" w14:paraId="4163D36C" w14:textId="77777777" w:rsidTr="00303BFF">
        <w:trPr>
          <w:trHeight w:val="378"/>
        </w:trPr>
        <w:tc>
          <w:tcPr>
            <w:tcW w:w="552" w:type="dxa"/>
            <w:vAlign w:val="center"/>
          </w:tcPr>
          <w:p w14:paraId="5439EEC1" w14:textId="13B0F896" w:rsidR="00296084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  <w:p w14:paraId="3F3F0D94" w14:textId="77777777" w:rsidR="00122F1C" w:rsidRPr="00296084" w:rsidRDefault="00122F1C" w:rsidP="0029608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2039" w:type="dxa"/>
            <w:tcBorders>
              <w:right w:val="single" w:sz="4" w:space="0" w:color="000000"/>
            </w:tcBorders>
            <w:vAlign w:val="center"/>
          </w:tcPr>
          <w:p w14:paraId="4D893548" w14:textId="6150F99A" w:rsidR="00122F1C" w:rsidRPr="00C81DA6" w:rsidRDefault="00A52C4D" w:rsidP="004C4FC8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52C4D">
              <w:rPr>
                <w:b/>
                <w:bCs/>
                <w:color w:val="000000"/>
                <w:sz w:val="20"/>
                <w:szCs w:val="20"/>
                <w:rtl/>
                <w:lang w:bidi="fa-IR"/>
              </w:rPr>
              <w:t>جمع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‌</w:t>
            </w:r>
            <w:r w:rsidRPr="00A52C4D">
              <w:rPr>
                <w:b/>
                <w:bCs/>
                <w:color w:val="000000"/>
                <w:sz w:val="20"/>
                <w:szCs w:val="20"/>
                <w:rtl/>
                <w:lang w:bidi="fa-IR"/>
              </w:rPr>
              <w:t>آور</w:t>
            </w:r>
            <w:r w:rsidRPr="00A52C4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ی</w:t>
            </w:r>
            <w:r w:rsidRPr="00A52C4D">
              <w:rPr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داده و </w:t>
            </w:r>
            <w:r w:rsidR="004C4FC8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اطلاعات</w:t>
            </w:r>
          </w:p>
        </w:tc>
        <w:tc>
          <w:tcPr>
            <w:tcW w:w="484" w:type="dxa"/>
            <w:tcBorders>
              <w:left w:val="single" w:sz="4" w:space="0" w:color="000000"/>
            </w:tcBorders>
            <w:shd w:val="clear" w:color="auto" w:fill="000000" w:themeFill="text1"/>
            <w:vAlign w:val="center"/>
          </w:tcPr>
          <w:p w14:paraId="23CDFCD3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  <w:rtl/>
              </w:rPr>
            </w:pPr>
          </w:p>
        </w:tc>
        <w:tc>
          <w:tcPr>
            <w:tcW w:w="512" w:type="dxa"/>
            <w:shd w:val="clear" w:color="auto" w:fill="000000" w:themeFill="text1"/>
            <w:vAlign w:val="center"/>
          </w:tcPr>
          <w:p w14:paraId="3068F32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  <w:rtl/>
              </w:rPr>
            </w:pPr>
          </w:p>
        </w:tc>
        <w:tc>
          <w:tcPr>
            <w:tcW w:w="547" w:type="dxa"/>
            <w:tcBorders>
              <w:right w:val="single" w:sz="4" w:space="0" w:color="000000"/>
            </w:tcBorders>
            <w:vAlign w:val="center"/>
          </w:tcPr>
          <w:p w14:paraId="45462552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  <w:rtl/>
              </w:rPr>
            </w:pPr>
          </w:p>
        </w:tc>
        <w:tc>
          <w:tcPr>
            <w:tcW w:w="670" w:type="dxa"/>
            <w:tcBorders>
              <w:left w:val="single" w:sz="4" w:space="0" w:color="000000"/>
            </w:tcBorders>
            <w:vAlign w:val="center"/>
          </w:tcPr>
          <w:p w14:paraId="2F128D10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14:paraId="75BA6338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14:paraId="0A7D5555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14:paraId="053F4645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14:paraId="677774D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14:paraId="6CCB6481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14:paraId="51DB8C5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14:paraId="6EA4D460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14:paraId="44746C19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22F1C" w:rsidRPr="00C81DA6" w14:paraId="0E64134C" w14:textId="77777777" w:rsidTr="00303BFF">
        <w:trPr>
          <w:trHeight w:val="351"/>
        </w:trPr>
        <w:tc>
          <w:tcPr>
            <w:tcW w:w="552" w:type="dxa"/>
            <w:vAlign w:val="center"/>
          </w:tcPr>
          <w:p w14:paraId="2DB2B5FF" w14:textId="3C061B97" w:rsidR="00122F1C" w:rsidRPr="00C81DA6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039" w:type="dxa"/>
            <w:vAlign w:val="center"/>
          </w:tcPr>
          <w:p w14:paraId="3BFCB05C" w14:textId="55933EF6" w:rsidR="00A52C4D" w:rsidRPr="00A52C4D" w:rsidRDefault="004C4FC8" w:rsidP="00A52C4D">
            <w:pPr>
              <w:bidi/>
              <w:spacing w:line="276" w:lineRule="auto"/>
              <w:rPr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انجام کارهای قبلی برا کسب اطلاعات</w:t>
            </w:r>
          </w:p>
        </w:tc>
        <w:tc>
          <w:tcPr>
            <w:tcW w:w="484" w:type="dxa"/>
            <w:vAlign w:val="center"/>
          </w:tcPr>
          <w:p w14:paraId="68068027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14:paraId="5C6F43F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shd w:val="clear" w:color="auto" w:fill="000000" w:themeFill="text1"/>
            <w:vAlign w:val="center"/>
          </w:tcPr>
          <w:p w14:paraId="3390295C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shd w:val="clear" w:color="auto" w:fill="000000" w:themeFill="text1"/>
            <w:vAlign w:val="center"/>
          </w:tcPr>
          <w:p w14:paraId="3C8F9034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14:paraId="6A9BF64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14:paraId="7C44D8E3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14:paraId="78417266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14:paraId="01CEAFAA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14:paraId="7135C2E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14:paraId="36840AD1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14:paraId="029FC321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14:paraId="460D7C3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22F1C" w:rsidRPr="00C81DA6" w14:paraId="273FB995" w14:textId="77777777" w:rsidTr="00A52C4D">
        <w:trPr>
          <w:trHeight w:val="351"/>
        </w:trPr>
        <w:tc>
          <w:tcPr>
            <w:tcW w:w="552" w:type="dxa"/>
            <w:vAlign w:val="center"/>
          </w:tcPr>
          <w:p w14:paraId="3044FAA4" w14:textId="034B5E8E" w:rsidR="00122F1C" w:rsidRPr="00C81DA6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039" w:type="dxa"/>
            <w:vAlign w:val="center"/>
          </w:tcPr>
          <w:p w14:paraId="6150299C" w14:textId="4F9FF6F8" w:rsidR="00122F1C" w:rsidRPr="00C81DA6" w:rsidRDefault="004C4FC8" w:rsidP="00A52C4D">
            <w:pPr>
              <w:bidi/>
              <w:spacing w:line="276" w:lineRule="auto"/>
              <w:rPr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ارزیابی میزان صحیح بودن کار</w:t>
            </w:r>
          </w:p>
        </w:tc>
        <w:tc>
          <w:tcPr>
            <w:tcW w:w="484" w:type="dxa"/>
            <w:vAlign w:val="center"/>
          </w:tcPr>
          <w:p w14:paraId="5B59432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14:paraId="0A72F8B5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14:paraId="77BBE5A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14:paraId="7E6751AC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shd w:val="clear" w:color="auto" w:fill="000000" w:themeFill="text1"/>
            <w:vAlign w:val="center"/>
          </w:tcPr>
          <w:p w14:paraId="5CB5314A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shd w:val="clear" w:color="auto" w:fill="000000" w:themeFill="text1"/>
            <w:vAlign w:val="center"/>
          </w:tcPr>
          <w:p w14:paraId="2E30BCD3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shd w:val="clear" w:color="auto" w:fill="000000" w:themeFill="text1"/>
            <w:vAlign w:val="center"/>
          </w:tcPr>
          <w:p w14:paraId="1EC8B56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shd w:val="clear" w:color="auto" w:fill="000000" w:themeFill="text1"/>
            <w:vAlign w:val="center"/>
          </w:tcPr>
          <w:p w14:paraId="14E52171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540B5C8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0E8A894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14:paraId="73C25265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14:paraId="00DFDD76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22F1C" w:rsidRPr="00C81DA6" w14:paraId="699A760B" w14:textId="77777777" w:rsidTr="00A52C4D">
        <w:trPr>
          <w:trHeight w:val="351"/>
        </w:trPr>
        <w:tc>
          <w:tcPr>
            <w:tcW w:w="552" w:type="dxa"/>
            <w:vAlign w:val="center"/>
          </w:tcPr>
          <w:p w14:paraId="52BF4812" w14:textId="5E505394" w:rsidR="00122F1C" w:rsidRPr="00C81DA6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039" w:type="dxa"/>
            <w:vAlign w:val="center"/>
          </w:tcPr>
          <w:p w14:paraId="0F3CAFB3" w14:textId="62BA2326" w:rsidR="00122F1C" w:rsidRPr="00C81DA6" w:rsidRDefault="004C4FC8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بحث بر روی تفسیر پذیری نتایج</w:t>
            </w:r>
          </w:p>
        </w:tc>
        <w:tc>
          <w:tcPr>
            <w:tcW w:w="484" w:type="dxa"/>
            <w:vAlign w:val="center"/>
          </w:tcPr>
          <w:p w14:paraId="262D1708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14:paraId="2AD95FC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14:paraId="703D29C4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14:paraId="75782C6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shd w:val="clear" w:color="auto" w:fill="000000" w:themeFill="text1"/>
            <w:vAlign w:val="center"/>
          </w:tcPr>
          <w:p w14:paraId="1E4D44EA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shd w:val="clear" w:color="auto" w:fill="000000" w:themeFill="text1"/>
            <w:vAlign w:val="center"/>
          </w:tcPr>
          <w:p w14:paraId="15598D77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shd w:val="clear" w:color="auto" w:fill="000000" w:themeFill="text1"/>
            <w:vAlign w:val="center"/>
          </w:tcPr>
          <w:p w14:paraId="2794DA82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shd w:val="clear" w:color="auto" w:fill="000000" w:themeFill="text1"/>
            <w:vAlign w:val="center"/>
          </w:tcPr>
          <w:p w14:paraId="148F839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0B92ECC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3B451F40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14:paraId="65CCBD9A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14:paraId="7A92B79A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52C4D" w:rsidRPr="00C81DA6" w14:paraId="1F485942" w14:textId="77777777" w:rsidTr="00A52C4D">
        <w:trPr>
          <w:trHeight w:val="351"/>
        </w:trPr>
        <w:tc>
          <w:tcPr>
            <w:tcW w:w="552" w:type="dxa"/>
            <w:vAlign w:val="center"/>
          </w:tcPr>
          <w:p w14:paraId="3299C0E8" w14:textId="4AA34EAC" w:rsidR="00A52C4D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2039" w:type="dxa"/>
            <w:vAlign w:val="center"/>
          </w:tcPr>
          <w:p w14:paraId="4F8A45D8" w14:textId="544BC316" w:rsidR="00A52C4D" w:rsidRPr="00A52C4D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52C4D">
              <w:rPr>
                <w:b/>
                <w:bCs/>
                <w:sz w:val="20"/>
                <w:szCs w:val="20"/>
                <w:rtl/>
              </w:rPr>
              <w:t>تحل</w:t>
            </w:r>
            <w:r w:rsidRPr="00A52C4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A52C4D">
              <w:rPr>
                <w:rFonts w:hint="eastAsia"/>
                <w:b/>
                <w:bCs/>
                <w:sz w:val="20"/>
                <w:szCs w:val="20"/>
                <w:rtl/>
              </w:rPr>
              <w:t>ل</w:t>
            </w:r>
            <w:r w:rsidRPr="00A52C4D">
              <w:rPr>
                <w:b/>
                <w:bCs/>
                <w:sz w:val="20"/>
                <w:szCs w:val="20"/>
                <w:rtl/>
              </w:rPr>
              <w:t xml:space="preserve"> و بررس</w:t>
            </w:r>
            <w:r w:rsidRPr="00A52C4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A52C4D">
              <w:rPr>
                <w:b/>
                <w:bCs/>
                <w:sz w:val="20"/>
                <w:szCs w:val="20"/>
                <w:rtl/>
              </w:rPr>
              <w:t xml:space="preserve"> نتا</w:t>
            </w:r>
            <w:r w:rsidRPr="00A52C4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A52C4D">
              <w:rPr>
                <w:rFonts w:hint="eastAsia"/>
                <w:b/>
                <w:bCs/>
                <w:sz w:val="20"/>
                <w:szCs w:val="20"/>
                <w:rtl/>
              </w:rPr>
              <w:t>ج</w:t>
            </w:r>
            <w:r w:rsidRPr="00A52C4D">
              <w:rPr>
                <w:b/>
                <w:bCs/>
                <w:sz w:val="20"/>
                <w:szCs w:val="20"/>
                <w:rtl/>
              </w:rPr>
              <w:t xml:space="preserve"> بدست</w:t>
            </w:r>
            <w:r>
              <w:rPr>
                <w:b/>
                <w:bCs/>
                <w:sz w:val="20"/>
                <w:szCs w:val="20"/>
                <w:rtl/>
              </w:rPr>
              <w:t>‌</w:t>
            </w:r>
            <w:r w:rsidRPr="00A52C4D">
              <w:rPr>
                <w:b/>
                <w:bCs/>
                <w:sz w:val="20"/>
                <w:szCs w:val="20"/>
                <w:rtl/>
              </w:rPr>
              <w:t>آمده از آزما</w:t>
            </w:r>
            <w:r w:rsidRPr="00A52C4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A52C4D">
              <w:rPr>
                <w:rFonts w:hint="eastAsia"/>
                <w:b/>
                <w:bCs/>
                <w:sz w:val="20"/>
                <w:szCs w:val="20"/>
                <w:rtl/>
              </w:rPr>
              <w:t>شها</w:t>
            </w:r>
          </w:p>
        </w:tc>
        <w:tc>
          <w:tcPr>
            <w:tcW w:w="484" w:type="dxa"/>
            <w:vAlign w:val="center"/>
          </w:tcPr>
          <w:p w14:paraId="06A646D7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14:paraId="33F851A4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14:paraId="5860C882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14:paraId="13F90B74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14:paraId="54392E04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14:paraId="30A7373B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19FE9BDE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14:paraId="57AE476C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shd w:val="clear" w:color="auto" w:fill="000000" w:themeFill="text1"/>
            <w:vAlign w:val="center"/>
          </w:tcPr>
          <w:p w14:paraId="53F6E7C7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4226AC90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14:paraId="60B6E009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14:paraId="62BD9D4C" w14:textId="77777777" w:rsidR="00A52C4D" w:rsidRPr="00C81DA6" w:rsidRDefault="00A52C4D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22F1C" w:rsidRPr="00C81DA6" w14:paraId="3CB1FDB7" w14:textId="77777777" w:rsidTr="00303BFF">
        <w:trPr>
          <w:trHeight w:val="351"/>
        </w:trPr>
        <w:tc>
          <w:tcPr>
            <w:tcW w:w="552" w:type="dxa"/>
            <w:vAlign w:val="center"/>
          </w:tcPr>
          <w:p w14:paraId="65AF81CC" w14:textId="13BA9CC8" w:rsidR="00122F1C" w:rsidRPr="00C81DA6" w:rsidRDefault="00296084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2039" w:type="dxa"/>
            <w:vAlign w:val="center"/>
          </w:tcPr>
          <w:p w14:paraId="19136E57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C81DA6">
              <w:rPr>
                <w:b/>
                <w:bCs/>
                <w:sz w:val="20"/>
                <w:szCs w:val="20"/>
                <w:rtl/>
              </w:rPr>
              <w:t>نگارش نهایی پایان</w:t>
            </w:r>
            <w:r w:rsidRPr="00C81DA6">
              <w:rPr>
                <w:b/>
                <w:bCs/>
                <w:sz w:val="20"/>
                <w:szCs w:val="20"/>
              </w:rPr>
              <w:t>‌</w:t>
            </w:r>
            <w:r w:rsidRPr="00C81DA6">
              <w:rPr>
                <w:b/>
                <w:bCs/>
                <w:sz w:val="20"/>
                <w:szCs w:val="20"/>
                <w:rtl/>
              </w:rPr>
              <w:t>نامه</w:t>
            </w:r>
          </w:p>
        </w:tc>
        <w:tc>
          <w:tcPr>
            <w:tcW w:w="484" w:type="dxa"/>
            <w:vAlign w:val="center"/>
          </w:tcPr>
          <w:p w14:paraId="197CC36B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14:paraId="6261A21B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14:paraId="5694D587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14:paraId="26D06F37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14:paraId="25475C49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14:paraId="3DAC250D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14:paraId="101636F9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14:paraId="3F479A5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14:paraId="38F9CC8F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14:paraId="62295D91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67F778C9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shd w:val="clear" w:color="auto" w:fill="000000" w:themeFill="text1"/>
            <w:vAlign w:val="center"/>
          </w:tcPr>
          <w:p w14:paraId="1BE1B38E" w14:textId="77777777" w:rsidR="00122F1C" w:rsidRPr="00C81DA6" w:rsidRDefault="00122F1C" w:rsidP="00A52C4D">
            <w:pPr>
              <w:bidi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35F38FD" w14:textId="77777777" w:rsidR="00122F1C" w:rsidRPr="00C81DA6" w:rsidRDefault="00122F1C" w:rsidP="00122F1C">
      <w:pPr>
        <w:rPr>
          <w:b/>
          <w:bCs/>
          <w:sz w:val="28"/>
          <w:szCs w:val="28"/>
          <w:rtl/>
          <w:lang w:bidi="fa-IR"/>
        </w:rPr>
      </w:pPr>
    </w:p>
    <w:p w14:paraId="7774FFD5" w14:textId="77777777" w:rsidR="00A52C4D" w:rsidRDefault="00A52C4D">
      <w:pPr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rtl/>
          <w:lang w:bidi="fa-IR"/>
        </w:rPr>
        <w:br w:type="page"/>
      </w:r>
    </w:p>
    <w:p w14:paraId="4719FDC7" w14:textId="11D36FCE" w:rsidR="00122F1C" w:rsidRPr="00C81DA6" w:rsidRDefault="00122F1C" w:rsidP="00122F1C">
      <w:pPr>
        <w:bidi/>
        <w:spacing w:line="276" w:lineRule="auto"/>
        <w:rPr>
          <w:b/>
          <w:bCs/>
          <w:sz w:val="28"/>
          <w:szCs w:val="28"/>
          <w:lang w:bidi="fa-IR"/>
        </w:rPr>
      </w:pPr>
      <w:r w:rsidRPr="00C81DA6">
        <w:rPr>
          <w:b/>
          <w:bCs/>
          <w:sz w:val="28"/>
          <w:szCs w:val="28"/>
          <w:rtl/>
          <w:lang w:bidi="fa-IR"/>
        </w:rPr>
        <w:lastRenderedPageBreak/>
        <w:t>اظهار نظر  شورای تخصصی گروه</w:t>
      </w:r>
      <w:r w:rsidRPr="00C81DA6">
        <w:rPr>
          <w:b/>
          <w:bCs/>
          <w:sz w:val="28"/>
          <w:szCs w:val="28"/>
          <w:lang w:bidi="fa-IR"/>
        </w:rPr>
        <w:t>:</w:t>
      </w:r>
    </w:p>
    <w:p w14:paraId="4B299A27" w14:textId="77777777" w:rsidR="00122F1C" w:rsidRPr="00C81DA6" w:rsidRDefault="00122F1C" w:rsidP="00122F1C">
      <w:pPr>
        <w:bidi/>
        <w:spacing w:line="276" w:lineRule="auto"/>
        <w:jc w:val="both"/>
        <w:rPr>
          <w:sz w:val="28"/>
          <w:szCs w:val="28"/>
          <w:rtl/>
          <w:lang w:eastAsia="zh-TW" w:bidi="fa-IR"/>
        </w:rPr>
      </w:pPr>
      <w:r w:rsidRPr="00C81DA6">
        <w:rPr>
          <w:sz w:val="12"/>
          <w:szCs w:val="12"/>
          <w:rtl/>
          <w:lang w:bidi="fa-IR"/>
        </w:rPr>
        <w:br/>
      </w:r>
      <w:r w:rsidRPr="00C81DA6">
        <w:rPr>
          <w:sz w:val="28"/>
          <w:szCs w:val="28"/>
          <w:rtl/>
          <w:lang w:eastAsia="zh-TW" w:bidi="fa-IR"/>
        </w:rPr>
        <w:t xml:space="preserve">طرح پیشنهادی آقا/ خانم ............................. با عنوان ................................................................................................................... در تاریخ ................................ مطرح گردید </w:t>
      </w:r>
    </w:p>
    <w:p w14:paraId="160BA25D" w14:textId="77777777" w:rsidR="00122F1C" w:rsidRPr="00C81DA6" w:rsidRDefault="00122F1C" w:rsidP="00122F1C">
      <w:pPr>
        <w:bidi/>
        <w:spacing w:line="276" w:lineRule="auto"/>
        <w:jc w:val="both"/>
        <w:rPr>
          <w:sz w:val="8"/>
          <w:szCs w:val="8"/>
          <w:rtl/>
          <w:lang w:eastAsia="zh-TW" w:bidi="fa-IR"/>
        </w:rPr>
      </w:pPr>
    </w:p>
    <w:p w14:paraId="5760753E" w14:textId="7870AB7C" w:rsidR="00122F1C" w:rsidRPr="00C81DA6" w:rsidRDefault="00122F1C" w:rsidP="00122F1C">
      <w:pPr>
        <w:bidi/>
        <w:spacing w:line="276" w:lineRule="auto"/>
        <w:jc w:val="both"/>
        <w:rPr>
          <w:b/>
          <w:bCs/>
          <w:sz w:val="28"/>
          <w:szCs w:val="28"/>
          <w:rtl/>
          <w:lang w:eastAsia="zh-TW"/>
        </w:rPr>
      </w:pPr>
      <w:r w:rsidRPr="00C81D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23794" wp14:editId="6AB9E41A">
                <wp:simplePos x="0" y="0"/>
                <wp:positionH relativeFrom="column">
                  <wp:posOffset>2032000</wp:posOffset>
                </wp:positionH>
                <wp:positionV relativeFrom="paragraph">
                  <wp:posOffset>70485</wp:posOffset>
                </wp:positionV>
                <wp:extent cx="132080" cy="142875"/>
                <wp:effectExtent l="0" t="0" r="7620" b="9525"/>
                <wp:wrapNone/>
                <wp:docPr id="289" name="Alternate Process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08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CFBF84D" id="Alternate Process 289" o:spid="_x0000_s1026" type="#_x0000_t176" style="position:absolute;margin-left:160pt;margin-top:5.55pt;width:10.4pt;height:1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"/>
            </w:pict>
          </mc:Fallback>
        </mc:AlternateContent>
      </w:r>
      <w:r w:rsidRPr="00C81D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B2D9D" wp14:editId="3FEBE643">
                <wp:simplePos x="0" y="0"/>
                <wp:positionH relativeFrom="column">
                  <wp:posOffset>3564890</wp:posOffset>
                </wp:positionH>
                <wp:positionV relativeFrom="paragraph">
                  <wp:posOffset>59055</wp:posOffset>
                </wp:positionV>
                <wp:extent cx="152400" cy="142875"/>
                <wp:effectExtent l="0" t="0" r="12700" b="9525"/>
                <wp:wrapNone/>
                <wp:docPr id="288" name="Alternate Process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91363" id="Alternate Process 288" o:spid="_x0000_s1026" type="#_x0000_t176" style="position:absolute;margin-left:280.7pt;margin-top:4.65pt;width:12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"/>
            </w:pict>
          </mc:Fallback>
        </mc:AlternateContent>
      </w:r>
      <w:r w:rsidRPr="00C81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BBD3" wp14:editId="00CDDF70">
                <wp:simplePos x="0" y="0"/>
                <wp:positionH relativeFrom="column">
                  <wp:posOffset>5765800</wp:posOffset>
                </wp:positionH>
                <wp:positionV relativeFrom="paragraph">
                  <wp:posOffset>51435</wp:posOffset>
                </wp:positionV>
                <wp:extent cx="152400" cy="142875"/>
                <wp:effectExtent l="0" t="0" r="12700" b="9525"/>
                <wp:wrapNone/>
                <wp:docPr id="287" name="Alternate Process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5BE645A" id="Alternate Process 287" o:spid="_x0000_s1026" type="#_x0000_t176" style="position:absolute;margin-left:454pt;margin-top:4.05pt;width:12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"/>
            </w:pict>
          </mc:Fallback>
        </mc:AlternateContent>
      </w:r>
      <w:r w:rsidRPr="00C81DA6">
        <w:rPr>
          <w:sz w:val="28"/>
          <w:szCs w:val="28"/>
          <w:rtl/>
          <w:lang w:eastAsia="zh-TW"/>
        </w:rPr>
        <w:t xml:space="preserve">         تصویب شد                                  تصویب نشد                   با تغییرات زیر تصویب شد</w:t>
      </w:r>
      <w:r w:rsidRPr="00C81DA6">
        <w:rPr>
          <w:b/>
          <w:bCs/>
          <w:sz w:val="28"/>
          <w:szCs w:val="28"/>
          <w:rtl/>
          <w:lang w:eastAsia="zh-TW"/>
        </w:rPr>
        <w:t xml:space="preserve">        </w:t>
      </w:r>
    </w:p>
    <w:p w14:paraId="2A7EB2DA" w14:textId="77777777" w:rsidR="00122F1C" w:rsidRPr="00C81DA6" w:rsidRDefault="00122F1C" w:rsidP="00122F1C">
      <w:pPr>
        <w:bidi/>
        <w:spacing w:line="276" w:lineRule="auto"/>
        <w:jc w:val="both"/>
        <w:rPr>
          <w:sz w:val="10"/>
          <w:szCs w:val="10"/>
          <w:rtl/>
          <w:lang w:eastAsia="zh-TW"/>
        </w:rPr>
      </w:pPr>
    </w:p>
    <w:p w14:paraId="59A01B2D" w14:textId="77777777" w:rsidR="00122F1C" w:rsidRPr="00C81DA6" w:rsidRDefault="00122F1C" w:rsidP="00122F1C">
      <w:pPr>
        <w:bidi/>
        <w:spacing w:line="276" w:lineRule="auto"/>
        <w:rPr>
          <w:lang w:bidi="fa-IR"/>
        </w:rPr>
      </w:pPr>
      <w:r w:rsidRPr="00C81DA6">
        <w:rPr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Ind w:w="207" w:type="dxa"/>
        <w:tblLook w:val="04A0" w:firstRow="1" w:lastRow="0" w:firstColumn="1" w:lastColumn="0" w:noHBand="0" w:noVBand="1"/>
      </w:tblPr>
      <w:tblGrid>
        <w:gridCol w:w="3049"/>
        <w:gridCol w:w="3253"/>
        <w:gridCol w:w="3057"/>
      </w:tblGrid>
      <w:tr w:rsidR="00122F1C" w:rsidRPr="00C81DA6" w14:paraId="0179290C" w14:textId="77777777" w:rsidTr="00303BFF">
        <w:trPr>
          <w:trHeight w:val="404"/>
        </w:trPr>
        <w:tc>
          <w:tcPr>
            <w:tcW w:w="94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3F8036" w14:textId="77777777" w:rsidR="00122F1C" w:rsidRPr="00C81DA6" w:rsidRDefault="00122F1C" w:rsidP="00303BFF">
            <w:pPr>
              <w:bidi/>
              <w:spacing w:before="240" w:line="276" w:lineRule="auto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>اعضای جلسه:</w:t>
            </w:r>
          </w:p>
          <w:p w14:paraId="152682EB" w14:textId="77777777" w:rsidR="00122F1C" w:rsidRPr="00C81DA6" w:rsidRDefault="00122F1C" w:rsidP="00303BFF">
            <w:pPr>
              <w:bidi/>
              <w:spacing w:line="276" w:lineRule="auto"/>
              <w:rPr>
                <w:sz w:val="8"/>
                <w:szCs w:val="8"/>
                <w:rtl/>
                <w:lang w:bidi="fa-IR"/>
              </w:rPr>
            </w:pPr>
          </w:p>
        </w:tc>
      </w:tr>
      <w:tr w:rsidR="00122F1C" w:rsidRPr="00C81DA6" w14:paraId="66970BA1" w14:textId="77777777" w:rsidTr="00303BFF">
        <w:trPr>
          <w:trHeight w:val="1214"/>
        </w:trPr>
        <w:tc>
          <w:tcPr>
            <w:tcW w:w="3078" w:type="dxa"/>
          </w:tcPr>
          <w:p w14:paraId="20286344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285" w:type="dxa"/>
          </w:tcPr>
          <w:p w14:paraId="4874DA21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087" w:type="dxa"/>
          </w:tcPr>
          <w:p w14:paraId="45E112B2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122F1C" w:rsidRPr="00C81DA6" w14:paraId="63160007" w14:textId="77777777" w:rsidTr="00303BFF">
        <w:trPr>
          <w:trHeight w:val="1241"/>
        </w:trPr>
        <w:tc>
          <w:tcPr>
            <w:tcW w:w="3078" w:type="dxa"/>
          </w:tcPr>
          <w:p w14:paraId="4BA61EF1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285" w:type="dxa"/>
          </w:tcPr>
          <w:p w14:paraId="3EFDDC44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087" w:type="dxa"/>
          </w:tcPr>
          <w:p w14:paraId="2BF7F8F1" w14:textId="77777777" w:rsidR="00122F1C" w:rsidRPr="00C81DA6" w:rsidRDefault="00122F1C" w:rsidP="00303BFF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</w:tbl>
    <w:p w14:paraId="5E0BFB83" w14:textId="77777777" w:rsidR="00122F1C" w:rsidRPr="00C81DA6" w:rsidRDefault="00122F1C" w:rsidP="00122F1C">
      <w:pPr>
        <w:bidi/>
        <w:spacing w:line="276" w:lineRule="auto"/>
        <w:rPr>
          <w:b/>
          <w:bCs/>
          <w:sz w:val="32"/>
          <w:szCs w:val="32"/>
          <w:rtl/>
          <w:lang w:bidi="fa-IR"/>
        </w:rPr>
      </w:pPr>
    </w:p>
    <w:p w14:paraId="0CBCAACF" w14:textId="77777777" w:rsidR="00122F1C" w:rsidRPr="00C81DA6" w:rsidRDefault="00122F1C" w:rsidP="00122F1C">
      <w:pPr>
        <w:bidi/>
        <w:spacing w:line="276" w:lineRule="auto"/>
        <w:ind w:left="5760"/>
        <w:rPr>
          <w:b/>
          <w:bCs/>
          <w:sz w:val="32"/>
          <w:szCs w:val="32"/>
          <w:rtl/>
          <w:lang w:bidi="fa-IR"/>
        </w:rPr>
      </w:pPr>
      <w:r w:rsidRPr="00C81DA6">
        <w:rPr>
          <w:b/>
          <w:bCs/>
          <w:sz w:val="32"/>
          <w:szCs w:val="32"/>
          <w:lang w:bidi="fa-IR"/>
        </w:rPr>
        <w:tab/>
      </w:r>
      <w:r w:rsidRPr="00C81DA6">
        <w:rPr>
          <w:b/>
          <w:bCs/>
          <w:sz w:val="28"/>
          <w:szCs w:val="28"/>
          <w:rtl/>
          <w:lang w:bidi="fa-IR"/>
        </w:rPr>
        <w:t xml:space="preserve">             </w:t>
      </w:r>
      <w:r w:rsidRPr="00C81DA6">
        <w:rPr>
          <w:b/>
          <w:bCs/>
          <w:sz w:val="24"/>
          <w:szCs w:val="24"/>
          <w:rtl/>
          <w:lang w:bidi="fa-IR"/>
        </w:rPr>
        <w:t xml:space="preserve">امضای مدیر گروه </w:t>
      </w:r>
    </w:p>
    <w:p w14:paraId="3CF16EFD" w14:textId="77777777" w:rsidR="00122F1C" w:rsidRPr="00C81DA6" w:rsidRDefault="00122F1C" w:rsidP="00122F1C">
      <w:pPr>
        <w:bidi/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153BA4B3" w14:textId="77777777" w:rsidR="00122F1C" w:rsidRPr="00C81DA6" w:rsidRDefault="00122F1C" w:rsidP="00122F1C">
      <w:pPr>
        <w:bidi/>
        <w:spacing w:line="276" w:lineRule="auto"/>
        <w:ind w:left="9"/>
        <w:rPr>
          <w:b/>
          <w:bCs/>
          <w:sz w:val="26"/>
          <w:szCs w:val="26"/>
          <w:rtl/>
          <w:lang w:bidi="fa-IR"/>
        </w:rPr>
      </w:pPr>
      <w:r w:rsidRPr="00C81DA6">
        <w:rPr>
          <w:b/>
          <w:bCs/>
          <w:sz w:val="26"/>
          <w:szCs w:val="26"/>
          <w:rtl/>
          <w:lang w:bidi="fa-IR"/>
        </w:rPr>
        <w:t>تأیید شورای تحصیلات تکمیلی دانشگاه:</w:t>
      </w:r>
    </w:p>
    <w:p w14:paraId="2C2A10C4" w14:textId="77777777" w:rsidR="00122F1C" w:rsidRPr="00C81DA6" w:rsidRDefault="00122F1C" w:rsidP="00122F1C">
      <w:pPr>
        <w:bidi/>
        <w:spacing w:line="276" w:lineRule="auto"/>
        <w:ind w:left="9"/>
        <w:rPr>
          <w:sz w:val="6"/>
          <w:szCs w:val="6"/>
          <w:rtl/>
          <w:lang w:bidi="fa-IR"/>
        </w:rPr>
      </w:pPr>
    </w:p>
    <w:p w14:paraId="64D1E958" w14:textId="77777777" w:rsidR="00122F1C" w:rsidRPr="00C81DA6" w:rsidRDefault="00122F1C" w:rsidP="00122F1C">
      <w:pPr>
        <w:bidi/>
        <w:spacing w:line="276" w:lineRule="auto"/>
        <w:ind w:left="9"/>
        <w:rPr>
          <w:sz w:val="28"/>
          <w:szCs w:val="28"/>
          <w:rtl/>
          <w:lang w:bidi="fa-IR"/>
        </w:rPr>
      </w:pPr>
      <w:r w:rsidRPr="00C81DA6">
        <w:rPr>
          <w:sz w:val="28"/>
          <w:szCs w:val="28"/>
          <w:rtl/>
          <w:lang w:bidi="fa-IR"/>
        </w:rPr>
        <w:t>طرح پیشنهادی مذکور در تاریخ ................................ در</w:t>
      </w:r>
      <w:r w:rsidRPr="00C81DA6">
        <w:rPr>
          <w:sz w:val="28"/>
          <w:szCs w:val="28"/>
          <w:lang w:bidi="fa-IR"/>
        </w:rPr>
        <w:t xml:space="preserve"> </w:t>
      </w:r>
      <w:r w:rsidRPr="00C81DA6">
        <w:rPr>
          <w:sz w:val="28"/>
          <w:szCs w:val="28"/>
          <w:rtl/>
          <w:lang w:bidi="fa-IR"/>
        </w:rPr>
        <w:t>شورای تحصیلات تکمیلی  مطرح گردید و</w:t>
      </w:r>
      <w:r w:rsidRPr="00C81DA6">
        <w:rPr>
          <w:sz w:val="28"/>
          <w:szCs w:val="28"/>
          <w:lang w:bidi="fa-IR"/>
        </w:rPr>
        <w:t xml:space="preserve"> </w:t>
      </w:r>
    </w:p>
    <w:p w14:paraId="63F1D35F" w14:textId="325792A1" w:rsidR="00122F1C" w:rsidRPr="00C81DA6" w:rsidRDefault="00122F1C" w:rsidP="00122F1C">
      <w:pPr>
        <w:bidi/>
        <w:spacing w:line="276" w:lineRule="auto"/>
        <w:ind w:left="9"/>
        <w:rPr>
          <w:sz w:val="28"/>
          <w:szCs w:val="28"/>
          <w:rtl/>
          <w:lang w:bidi="fa-IR"/>
        </w:rPr>
      </w:pPr>
      <w:r w:rsidRPr="00C81DA6">
        <w:rPr>
          <w:noProof/>
        </w:rPr>
        <w:drawing>
          <wp:anchor distT="0" distB="0" distL="114300" distR="114300" simplePos="0" relativeHeight="251670528" behindDoc="0" locked="0" layoutInCell="1" allowOverlap="1" wp14:anchorId="5ABF54AF" wp14:editId="49E6B26B">
            <wp:simplePos x="0" y="0"/>
            <wp:positionH relativeFrom="column">
              <wp:posOffset>5852160</wp:posOffset>
            </wp:positionH>
            <wp:positionV relativeFrom="paragraph">
              <wp:posOffset>55880</wp:posOffset>
            </wp:positionV>
            <wp:extent cx="146050" cy="158750"/>
            <wp:effectExtent l="0" t="0" r="6350" b="635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DA6">
        <w:rPr>
          <w:noProof/>
        </w:rPr>
        <w:drawing>
          <wp:anchor distT="0" distB="0" distL="114300" distR="114300" simplePos="0" relativeHeight="251671552" behindDoc="0" locked="0" layoutInCell="1" allowOverlap="1" wp14:anchorId="79209EE7" wp14:editId="3BD164D5">
            <wp:simplePos x="0" y="0"/>
            <wp:positionH relativeFrom="column">
              <wp:posOffset>4413885</wp:posOffset>
            </wp:positionH>
            <wp:positionV relativeFrom="paragraph">
              <wp:posOffset>55880</wp:posOffset>
            </wp:positionV>
            <wp:extent cx="146050" cy="158750"/>
            <wp:effectExtent l="0" t="0" r="6350" b="635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DA6">
        <w:rPr>
          <w:noProof/>
        </w:rPr>
        <w:drawing>
          <wp:anchor distT="0" distB="0" distL="114300" distR="114300" simplePos="0" relativeHeight="251672576" behindDoc="0" locked="0" layoutInCell="1" allowOverlap="1" wp14:anchorId="737D023F" wp14:editId="69FDFAD5">
            <wp:simplePos x="0" y="0"/>
            <wp:positionH relativeFrom="column">
              <wp:posOffset>-1762125</wp:posOffset>
            </wp:positionH>
            <wp:positionV relativeFrom="paragraph">
              <wp:posOffset>55880</wp:posOffset>
            </wp:positionV>
            <wp:extent cx="146050" cy="158750"/>
            <wp:effectExtent l="0" t="0" r="6350" b="635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DA6">
        <w:rPr>
          <w:sz w:val="28"/>
          <w:szCs w:val="28"/>
          <w:rtl/>
          <w:lang w:bidi="fa-IR"/>
        </w:rPr>
        <w:t xml:space="preserve">        تصویب شد                    تصویب نشد</w:t>
      </w:r>
    </w:p>
    <w:p w14:paraId="4F46CDC2" w14:textId="77777777" w:rsidR="00122F1C" w:rsidRPr="00C81DA6" w:rsidRDefault="00122F1C" w:rsidP="00122F1C">
      <w:pPr>
        <w:spacing w:line="276" w:lineRule="auto"/>
        <w:rPr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67"/>
        <w:gridCol w:w="4011"/>
        <w:gridCol w:w="2590"/>
      </w:tblGrid>
      <w:tr w:rsidR="00122F1C" w:rsidRPr="00C81DA6" w14:paraId="431C58FC" w14:textId="77777777" w:rsidTr="00303BFF">
        <w:tc>
          <w:tcPr>
            <w:tcW w:w="2793" w:type="dxa"/>
            <w:vAlign w:val="center"/>
          </w:tcPr>
          <w:p w14:paraId="6A507B0B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>امضا</w:t>
            </w:r>
          </w:p>
        </w:tc>
        <w:tc>
          <w:tcPr>
            <w:tcW w:w="4047" w:type="dxa"/>
            <w:vAlign w:val="center"/>
          </w:tcPr>
          <w:p w14:paraId="2C8D4098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2610" w:type="dxa"/>
            <w:vAlign w:val="center"/>
          </w:tcPr>
          <w:p w14:paraId="41F3DAC4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C81DA6">
              <w:rPr>
                <w:b/>
                <w:bCs/>
                <w:sz w:val="28"/>
                <w:szCs w:val="28"/>
                <w:rtl/>
                <w:lang w:bidi="fa-IR"/>
              </w:rPr>
              <w:t>سمت</w:t>
            </w:r>
          </w:p>
        </w:tc>
      </w:tr>
      <w:tr w:rsidR="00122F1C" w:rsidRPr="00C81DA6" w14:paraId="0B0E5FC1" w14:textId="77777777" w:rsidTr="00303BFF">
        <w:trPr>
          <w:trHeight w:val="962"/>
        </w:trPr>
        <w:tc>
          <w:tcPr>
            <w:tcW w:w="2793" w:type="dxa"/>
          </w:tcPr>
          <w:p w14:paraId="318E95D6" w14:textId="77777777" w:rsidR="00122F1C" w:rsidRPr="00C81DA6" w:rsidRDefault="00122F1C" w:rsidP="00303BFF">
            <w:pPr>
              <w:bidi/>
              <w:spacing w:line="276" w:lineRule="auto"/>
              <w:jc w:val="right"/>
              <w:rPr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14:paraId="461707DC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14:paraId="7C9569F2" w14:textId="77777777" w:rsidR="00122F1C" w:rsidRPr="00C81DA6" w:rsidRDefault="00122F1C" w:rsidP="00303BFF">
            <w:pPr>
              <w:bidi/>
              <w:spacing w:line="276" w:lineRule="auto"/>
              <w:rPr>
                <w:sz w:val="28"/>
                <w:szCs w:val="28"/>
                <w:lang w:bidi="fa-IR"/>
              </w:rPr>
            </w:pPr>
            <w:r w:rsidRPr="00C81DA6">
              <w:rPr>
                <w:sz w:val="28"/>
                <w:szCs w:val="28"/>
                <w:rtl/>
                <w:lang w:bidi="fa-IR"/>
              </w:rPr>
              <w:t>معاون آموزشی و پژوهشی</w:t>
            </w:r>
          </w:p>
        </w:tc>
      </w:tr>
      <w:tr w:rsidR="00122F1C" w:rsidRPr="00C81DA6" w14:paraId="4032A979" w14:textId="77777777" w:rsidTr="00303BFF">
        <w:trPr>
          <w:trHeight w:val="971"/>
        </w:trPr>
        <w:tc>
          <w:tcPr>
            <w:tcW w:w="2793" w:type="dxa"/>
          </w:tcPr>
          <w:p w14:paraId="417C25E3" w14:textId="77777777" w:rsidR="00122F1C" w:rsidRPr="00C81DA6" w:rsidRDefault="00122F1C" w:rsidP="00303BFF">
            <w:pPr>
              <w:bidi/>
              <w:spacing w:line="276" w:lineRule="auto"/>
              <w:jc w:val="right"/>
              <w:rPr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14:paraId="52C646D6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14:paraId="1B9863A0" w14:textId="77777777" w:rsidR="00122F1C" w:rsidRPr="00C81DA6" w:rsidRDefault="00122F1C" w:rsidP="00303BFF">
            <w:pPr>
              <w:bidi/>
              <w:spacing w:line="276" w:lineRule="auto"/>
              <w:rPr>
                <w:sz w:val="28"/>
                <w:szCs w:val="28"/>
                <w:lang w:bidi="fa-IR"/>
              </w:rPr>
            </w:pPr>
            <w:r w:rsidRPr="00C81DA6">
              <w:rPr>
                <w:sz w:val="28"/>
                <w:szCs w:val="28"/>
                <w:rtl/>
                <w:lang w:bidi="fa-IR"/>
              </w:rPr>
              <w:t>مدیر آموزش</w:t>
            </w:r>
          </w:p>
        </w:tc>
      </w:tr>
      <w:tr w:rsidR="00122F1C" w:rsidRPr="00C81DA6" w14:paraId="69031539" w14:textId="77777777" w:rsidTr="00303BFF">
        <w:trPr>
          <w:trHeight w:val="881"/>
        </w:trPr>
        <w:tc>
          <w:tcPr>
            <w:tcW w:w="2793" w:type="dxa"/>
          </w:tcPr>
          <w:p w14:paraId="729C5135" w14:textId="77777777" w:rsidR="00122F1C" w:rsidRPr="00C81DA6" w:rsidRDefault="00122F1C" w:rsidP="00303BFF">
            <w:pPr>
              <w:bidi/>
              <w:spacing w:line="276" w:lineRule="auto"/>
              <w:jc w:val="right"/>
              <w:rPr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14:paraId="71E45EAE" w14:textId="77777777" w:rsidR="00122F1C" w:rsidRPr="00C81DA6" w:rsidRDefault="00122F1C" w:rsidP="00303BFF">
            <w:pPr>
              <w:bidi/>
              <w:spacing w:line="276" w:lineRule="auto"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14:paraId="61111FF0" w14:textId="77777777" w:rsidR="00122F1C" w:rsidRPr="00C81DA6" w:rsidRDefault="00122F1C" w:rsidP="00303BFF">
            <w:pPr>
              <w:bidi/>
              <w:spacing w:line="276" w:lineRule="auto"/>
              <w:rPr>
                <w:sz w:val="28"/>
                <w:szCs w:val="28"/>
                <w:lang w:bidi="fa-IR"/>
              </w:rPr>
            </w:pPr>
            <w:r w:rsidRPr="00C81DA6">
              <w:rPr>
                <w:sz w:val="28"/>
                <w:szCs w:val="28"/>
                <w:rtl/>
                <w:lang w:bidi="fa-IR"/>
              </w:rPr>
              <w:t>مدیر گروه</w:t>
            </w:r>
          </w:p>
        </w:tc>
      </w:tr>
    </w:tbl>
    <w:p w14:paraId="36522026" w14:textId="77777777" w:rsidR="00122F1C" w:rsidRPr="00C81DA6" w:rsidRDefault="00122F1C" w:rsidP="00122F1C">
      <w:pPr>
        <w:bidi/>
        <w:spacing w:line="360" w:lineRule="auto"/>
        <w:jc w:val="both"/>
        <w:rPr>
          <w:sz w:val="20"/>
          <w:szCs w:val="20"/>
          <w:lang w:bidi="fa-IR"/>
        </w:rPr>
      </w:pPr>
    </w:p>
    <w:p w14:paraId="07A80FA0" w14:textId="4CB6CADA" w:rsidR="00122F1C" w:rsidRDefault="00122F1C" w:rsidP="00122F1C">
      <w:pPr>
        <w:spacing w:line="360" w:lineRule="auto"/>
      </w:pPr>
    </w:p>
    <w:p w14:paraId="52F845AD" w14:textId="6C2B3C40" w:rsidR="00420EEA" w:rsidRPr="00C81DA6" w:rsidRDefault="00420EEA" w:rsidP="00122F1C">
      <w:pPr>
        <w:spacing w:line="360" w:lineRule="auto"/>
      </w:pPr>
    </w:p>
    <w:p w14:paraId="2A26E7E5" w14:textId="3351CD7D" w:rsidR="009F390F" w:rsidRDefault="009F390F" w:rsidP="00122F1C"/>
    <w:p w14:paraId="6444F2F9" w14:textId="141CD731" w:rsidR="00420EEA" w:rsidRDefault="00420EEA" w:rsidP="00420EEA">
      <w:pPr>
        <w:jc w:val="right"/>
        <w:rPr>
          <w:rtl/>
          <w:lang w:bidi="prs-AF"/>
        </w:rPr>
      </w:pPr>
      <w:r>
        <w:rPr>
          <w:rFonts w:hint="cs"/>
          <w:rtl/>
          <w:lang w:bidi="prs-AF"/>
        </w:rPr>
        <w:t>۱۰- منابع و مراجع</w:t>
      </w:r>
    </w:p>
    <w:p w14:paraId="24307386" w14:textId="77777777" w:rsidR="009F390F" w:rsidRDefault="009F390F" w:rsidP="00122F1C"/>
    <w:p w14:paraId="10AB3B6A" w14:textId="77777777" w:rsidR="00420EEA" w:rsidRPr="00420EEA" w:rsidRDefault="009F390F" w:rsidP="00420EEA">
      <w:pPr>
        <w:pStyle w:val="EndNoteBibliography"/>
        <w:ind w:left="720" w:hanging="720"/>
        <w:jc w:val="left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20EEA" w:rsidRPr="00420EEA">
        <w:t>1.</w:t>
      </w:r>
      <w:r w:rsidR="00420EEA" w:rsidRPr="00420EEA">
        <w:tab/>
        <w:t xml:space="preserve">Pan, C., Y. Gao, and Y. Luo, </w:t>
      </w:r>
      <w:r w:rsidR="00420EEA" w:rsidRPr="00420EEA">
        <w:rPr>
          <w:i/>
        </w:rPr>
        <w:t>Machine Learning Prediction of Companies’ Business Success.</w:t>
      </w:r>
      <w:r w:rsidR="00420EEA" w:rsidRPr="00420EEA">
        <w:t xml:space="preserve"> CS229: Machine Learning, Fall 2018, Stanford University, CA, 2018.</w:t>
      </w:r>
    </w:p>
    <w:p w14:paraId="6AAA74BC" w14:textId="77777777" w:rsidR="00420EEA" w:rsidRPr="00420EEA" w:rsidRDefault="00420EEA" w:rsidP="00420EEA">
      <w:pPr>
        <w:pStyle w:val="EndNoteBibliography"/>
        <w:ind w:left="720" w:hanging="720"/>
        <w:jc w:val="left"/>
      </w:pPr>
      <w:r w:rsidRPr="00420EEA">
        <w:t>2.</w:t>
      </w:r>
      <w:r w:rsidRPr="00420EEA">
        <w:tab/>
        <w:t xml:space="preserve">Żbikowski, K. and P. Antosiuk, </w:t>
      </w:r>
      <w:r w:rsidRPr="00420EEA">
        <w:rPr>
          <w:i/>
        </w:rPr>
        <w:t>A machine learning, bias-free approach for predicting business success using Crunchbase data.</w:t>
      </w:r>
      <w:r w:rsidRPr="00420EEA">
        <w:t xml:space="preserve"> Information Processing &amp; Management, 2021. </w:t>
      </w:r>
      <w:r w:rsidRPr="00420EEA">
        <w:rPr>
          <w:b/>
        </w:rPr>
        <w:t>58</w:t>
      </w:r>
      <w:r w:rsidRPr="00420EEA">
        <w:t>(4): p. 102555.</w:t>
      </w:r>
    </w:p>
    <w:p w14:paraId="38C873AA" w14:textId="77777777" w:rsidR="00420EEA" w:rsidRPr="00420EEA" w:rsidRDefault="00420EEA" w:rsidP="00420EEA">
      <w:pPr>
        <w:pStyle w:val="EndNoteBibliography"/>
        <w:ind w:left="720" w:hanging="720"/>
        <w:jc w:val="left"/>
      </w:pPr>
      <w:r w:rsidRPr="00420EEA">
        <w:t>3.</w:t>
      </w:r>
      <w:r w:rsidRPr="00420EEA">
        <w:tab/>
        <w:t xml:space="preserve">Arroyo, J., et al., </w:t>
      </w:r>
      <w:r w:rsidRPr="00420EEA">
        <w:rPr>
          <w:i/>
        </w:rPr>
        <w:t>Assessment of machine learning performance for decision support in venture capital investments.</w:t>
      </w:r>
      <w:r w:rsidRPr="00420EEA">
        <w:t xml:space="preserve"> Ieee Access, 2019. </w:t>
      </w:r>
      <w:r w:rsidRPr="00420EEA">
        <w:rPr>
          <w:b/>
        </w:rPr>
        <w:t>7</w:t>
      </w:r>
      <w:r w:rsidRPr="00420EEA">
        <w:t>: p. 124233-124243.</w:t>
      </w:r>
    </w:p>
    <w:p w14:paraId="3FDFD04F" w14:textId="77777777" w:rsidR="00420EEA" w:rsidRPr="00420EEA" w:rsidRDefault="00420EEA" w:rsidP="00420EEA">
      <w:pPr>
        <w:pStyle w:val="EndNoteBibliography"/>
        <w:ind w:left="720" w:hanging="720"/>
        <w:jc w:val="center"/>
      </w:pPr>
      <w:r w:rsidRPr="00420EEA">
        <w:t>4.</w:t>
      </w:r>
      <w:r w:rsidRPr="00420EEA">
        <w:tab/>
        <w:t xml:space="preserve">Deias, A. and A. Magrini, </w:t>
      </w:r>
      <w:r w:rsidRPr="00420EEA">
        <w:rPr>
          <w:i/>
        </w:rPr>
        <w:t>The Impact of Equity Funding Dynamics on Venture Success: An Empirical Analysis Based on Crunchbase Data.</w:t>
      </w:r>
      <w:r w:rsidRPr="00420EEA">
        <w:t xml:space="preserve"> Economies, 2023. </w:t>
      </w:r>
      <w:r w:rsidRPr="00420EEA">
        <w:rPr>
          <w:b/>
        </w:rPr>
        <w:t>11</w:t>
      </w:r>
      <w:r w:rsidRPr="00420EEA">
        <w:t>(1): p. 19.</w:t>
      </w:r>
    </w:p>
    <w:p w14:paraId="78FBF926" w14:textId="070758A1" w:rsidR="001C17C0" w:rsidRPr="00C81DA6" w:rsidRDefault="009F390F" w:rsidP="00420EEA">
      <w:r>
        <w:fldChar w:fldCharType="end"/>
      </w:r>
    </w:p>
    <w:sectPr w:rsidR="001C17C0" w:rsidRPr="00C81DA6" w:rsidSect="006A28A6">
      <w:footerReference w:type="default" r:id="rId10"/>
      <w:footerReference w:type="first" r:id="rId11"/>
      <w:pgSz w:w="11907" w:h="16839" w:code="9"/>
      <w:pgMar w:top="900" w:right="1197" w:bottom="1134" w:left="1134" w:header="709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49154" w14:textId="77777777" w:rsidR="00EB7FB4" w:rsidRDefault="00EB7FB4" w:rsidP="008958E0">
      <w:r>
        <w:separator/>
      </w:r>
    </w:p>
  </w:endnote>
  <w:endnote w:type="continuationSeparator" w:id="0">
    <w:p w14:paraId="4653A7BF" w14:textId="77777777" w:rsidR="00EB7FB4" w:rsidRDefault="00EB7FB4" w:rsidP="0089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4150110"/>
      <w:docPartObj>
        <w:docPartGallery w:val="Page Numbers (Bottom of Page)"/>
        <w:docPartUnique/>
      </w:docPartObj>
    </w:sdtPr>
    <w:sdtEndPr/>
    <w:sdtContent>
      <w:p w14:paraId="423E8C47" w14:textId="5CCFF9A8" w:rsidR="00C1444E" w:rsidRDefault="00C1444E" w:rsidP="00A41AA6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7498562F" w14:textId="77777777" w:rsidR="00C1444E" w:rsidRDefault="00C14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6801A" w14:textId="77777777" w:rsidR="00C1444E" w:rsidRDefault="00C1444E" w:rsidP="00C951BA">
    <w:pPr>
      <w:pStyle w:val="Footer"/>
      <w:jc w:val="center"/>
    </w:pPr>
  </w:p>
  <w:p w14:paraId="03FD2271" w14:textId="77777777" w:rsidR="00C1444E" w:rsidRDefault="00C951BA" w:rsidP="00C951BA">
    <w:pPr>
      <w:pStyle w:val="Footer"/>
      <w:tabs>
        <w:tab w:val="clear" w:pos="4680"/>
        <w:tab w:val="clear" w:pos="9360"/>
        <w:tab w:val="left" w:pos="65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E0C04" w14:textId="77777777" w:rsidR="00EB7FB4" w:rsidRDefault="00EB7FB4" w:rsidP="008958E0">
      <w:r>
        <w:separator/>
      </w:r>
    </w:p>
  </w:footnote>
  <w:footnote w:type="continuationSeparator" w:id="0">
    <w:p w14:paraId="22641479" w14:textId="77777777" w:rsidR="00EB7FB4" w:rsidRDefault="00EB7FB4" w:rsidP="008958E0">
      <w:r>
        <w:continuationSeparator/>
      </w:r>
    </w:p>
  </w:footnote>
  <w:footnote w:id="1">
    <w:p w14:paraId="19B0B150" w14:textId="2264146B" w:rsidR="00785C34" w:rsidRDefault="00785C3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Venture capital</w:t>
      </w:r>
    </w:p>
  </w:footnote>
  <w:footnote w:id="2">
    <w:p w14:paraId="7DCB0493" w14:textId="3E834C3A" w:rsidR="001F6692" w:rsidRDefault="001F6692" w:rsidP="001F6692">
      <w:pPr>
        <w:pStyle w:val="FootnoteText"/>
      </w:pPr>
      <w:r>
        <w:rPr>
          <w:rStyle w:val="FootnoteReference"/>
        </w:rPr>
        <w:footnoteRef/>
      </w:r>
      <w:r w:rsidR="003E0C6B">
        <w:t xml:space="preserve"> </w:t>
      </w:r>
      <w:proofErr w:type="spellStart"/>
      <w:r>
        <w:t>Crunchbase</w:t>
      </w:r>
      <w:proofErr w:type="spellEnd"/>
    </w:p>
  </w:footnote>
  <w:footnote w:id="3">
    <w:p w14:paraId="64A0DA75" w14:textId="2A8DCB6E" w:rsidR="009F390F" w:rsidRDefault="009F390F">
      <w:pPr>
        <w:pStyle w:val="FootnoteText"/>
        <w:rPr>
          <w:rtl/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Pr="009F390F">
        <w:t>Machine Learning Prediction of Companies’ Business Success</w:t>
      </w:r>
    </w:p>
  </w:footnote>
  <w:footnote w:id="4">
    <w:p w14:paraId="3087BAC3" w14:textId="149E4861" w:rsidR="003E0C6B" w:rsidRDefault="003E0C6B" w:rsidP="003E0C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0C6B">
        <w:t>k-nearest neighbors</w:t>
      </w:r>
    </w:p>
  </w:footnote>
  <w:footnote w:id="5">
    <w:p w14:paraId="302CAE14" w14:textId="1744A7AD" w:rsidR="00CF4EA6" w:rsidRDefault="00CF4E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4EA6">
        <w:t xml:space="preserve">A machine learning, bias-free approach for predicting business success using </w:t>
      </w:r>
      <w:proofErr w:type="spellStart"/>
      <w:r w:rsidRPr="00CF4EA6">
        <w:t>Crunchbase</w:t>
      </w:r>
      <w:proofErr w:type="spellEnd"/>
      <w:r w:rsidRPr="00CF4EA6">
        <w:t xml:space="preserve"> data</w:t>
      </w:r>
    </w:p>
  </w:footnote>
  <w:footnote w:id="6">
    <w:p w14:paraId="5D4327F0" w14:textId="0FEA8FB1" w:rsidR="00CF4EA6" w:rsidRDefault="00CF4EA6">
      <w:pPr>
        <w:pStyle w:val="FootnoteText"/>
      </w:pPr>
      <w:r>
        <w:rPr>
          <w:rStyle w:val="FootnoteReference"/>
        </w:rPr>
        <w:footnoteRef/>
      </w:r>
      <w:r>
        <w:t xml:space="preserve"> Logistic regression</w:t>
      </w:r>
    </w:p>
  </w:footnote>
  <w:footnote w:id="7">
    <w:p w14:paraId="51335C61" w14:textId="1D320DC1" w:rsidR="00CF4EA6" w:rsidRDefault="00CF4EA6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CF4EA6">
        <w:t>upport vector machine</w:t>
      </w:r>
    </w:p>
  </w:footnote>
  <w:footnote w:id="8">
    <w:p w14:paraId="7B5D3C86" w14:textId="44D9A0DD" w:rsidR="00CF4EA6" w:rsidRDefault="00CF4EA6">
      <w:pPr>
        <w:pStyle w:val="FootnoteText"/>
      </w:pPr>
      <w:r>
        <w:rPr>
          <w:rStyle w:val="FootnoteReference"/>
        </w:rPr>
        <w:footnoteRef/>
      </w:r>
      <w:r>
        <w:t xml:space="preserve"> Gr</w:t>
      </w:r>
      <w:r w:rsidRPr="00CF4EA6">
        <w:t>adient decent</w:t>
      </w:r>
    </w:p>
  </w:footnote>
  <w:footnote w:id="9">
    <w:p w14:paraId="0D99A8D8" w14:textId="5FBCB52C" w:rsidR="00A4580A" w:rsidRDefault="00A4580A" w:rsidP="00A4580A">
      <w:pPr>
        <w:pStyle w:val="FootnoteText"/>
      </w:pPr>
      <w:r>
        <w:rPr>
          <w:rStyle w:val="FootnoteReference"/>
        </w:rPr>
        <w:footnoteRef/>
      </w:r>
      <w:r>
        <w:t xml:space="preserve"> Assessment of machine learning performance for decision support in venture capital investments</w:t>
      </w:r>
    </w:p>
  </w:footnote>
  <w:footnote w:id="10">
    <w:p w14:paraId="1FA8DDDE" w14:textId="57B942E1" w:rsidR="00A4580A" w:rsidRDefault="00A4580A">
      <w:pPr>
        <w:pStyle w:val="FootnoteText"/>
      </w:pPr>
      <w:r>
        <w:rPr>
          <w:rStyle w:val="FootnoteReference"/>
        </w:rPr>
        <w:footnoteRef/>
      </w:r>
      <w:r>
        <w:t xml:space="preserve"> The Impact of Equity Funding Dynamics on Venture Success: An Empirical Analysis Based on </w:t>
      </w:r>
      <w:proofErr w:type="spellStart"/>
      <w:r>
        <w:t>Crunchbase</w:t>
      </w:r>
      <w:proofErr w:type="spellEnd"/>
      <w:r>
        <w:t xml:space="preserve"> 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CC0E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3pt;visibility:visible;mso-wrap-style:square" o:bullet="t">
        <v:imagedata r:id="rId1" o:title=""/>
      </v:shape>
    </w:pict>
  </w:numPicBullet>
  <w:abstractNum w:abstractNumId="0" w15:restartNumberingAfterBreak="0">
    <w:nsid w:val="03712F8F"/>
    <w:multiLevelType w:val="hybridMultilevel"/>
    <w:tmpl w:val="7C2E6666"/>
    <w:lvl w:ilvl="0" w:tplc="7C7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6F2B"/>
    <w:multiLevelType w:val="multilevel"/>
    <w:tmpl w:val="0F6C1640"/>
    <w:lvl w:ilvl="0">
      <w:start w:val="2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3FE49DD"/>
    <w:multiLevelType w:val="multilevel"/>
    <w:tmpl w:val="BF629A7E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53D3622"/>
    <w:multiLevelType w:val="hybridMultilevel"/>
    <w:tmpl w:val="3F8E955C"/>
    <w:lvl w:ilvl="0" w:tplc="64DCA1D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13F09"/>
    <w:multiLevelType w:val="multilevel"/>
    <w:tmpl w:val="024A4EC4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0780CB1"/>
    <w:multiLevelType w:val="multilevel"/>
    <w:tmpl w:val="4A22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E59FC"/>
    <w:multiLevelType w:val="multilevel"/>
    <w:tmpl w:val="C3BCAB3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5D66BFB"/>
    <w:multiLevelType w:val="multilevel"/>
    <w:tmpl w:val="9EF46D3A"/>
    <w:lvl w:ilvl="0">
      <w:start w:val="4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7E73A35"/>
    <w:multiLevelType w:val="hybridMultilevel"/>
    <w:tmpl w:val="72F8037E"/>
    <w:lvl w:ilvl="0" w:tplc="64DCA1DE">
      <w:start w:val="1"/>
      <w:numFmt w:val="decimal"/>
      <w:lvlText w:val="%1-"/>
      <w:lvlJc w:val="left"/>
      <w:pPr>
        <w:ind w:left="1431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1C2566B9"/>
    <w:multiLevelType w:val="multilevel"/>
    <w:tmpl w:val="C0203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7D3C2A"/>
    <w:multiLevelType w:val="multilevel"/>
    <w:tmpl w:val="B1CC6C38"/>
    <w:lvl w:ilvl="0">
      <w:start w:val="4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F843FBA"/>
    <w:multiLevelType w:val="multilevel"/>
    <w:tmpl w:val="2B98F504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6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12" w15:restartNumberingAfterBreak="0">
    <w:nsid w:val="20C728A9"/>
    <w:multiLevelType w:val="hybridMultilevel"/>
    <w:tmpl w:val="50289248"/>
    <w:lvl w:ilvl="0" w:tplc="E4484E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4F6705"/>
    <w:multiLevelType w:val="hybridMultilevel"/>
    <w:tmpl w:val="FEE2D994"/>
    <w:lvl w:ilvl="0" w:tplc="9C2E0074">
      <w:start w:val="1"/>
      <w:numFmt w:val="decimalFullWidth"/>
      <w:lvlText w:val="%1."/>
      <w:lvlJc w:val="left"/>
      <w:pPr>
        <w:ind w:left="1494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4902824"/>
    <w:multiLevelType w:val="hybridMultilevel"/>
    <w:tmpl w:val="3EF83BF4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5" w15:restartNumberingAfterBreak="0">
    <w:nsid w:val="397E575C"/>
    <w:multiLevelType w:val="multilevel"/>
    <w:tmpl w:val="7C0C3B50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D286EE6"/>
    <w:multiLevelType w:val="multilevel"/>
    <w:tmpl w:val="746A76D8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3DA23D15"/>
    <w:multiLevelType w:val="multilevel"/>
    <w:tmpl w:val="C0203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3945A9"/>
    <w:multiLevelType w:val="multilevel"/>
    <w:tmpl w:val="4A389FC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467708CD"/>
    <w:multiLevelType w:val="hybridMultilevel"/>
    <w:tmpl w:val="C4C2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20E0"/>
    <w:multiLevelType w:val="hybridMultilevel"/>
    <w:tmpl w:val="E4D6881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576F030C"/>
    <w:multiLevelType w:val="hybridMultilevel"/>
    <w:tmpl w:val="3F8E955C"/>
    <w:lvl w:ilvl="0" w:tplc="64DCA1D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82373"/>
    <w:multiLevelType w:val="hybridMultilevel"/>
    <w:tmpl w:val="98F8E228"/>
    <w:lvl w:ilvl="0" w:tplc="04090011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5B0DF4"/>
    <w:multiLevelType w:val="hybridMultilevel"/>
    <w:tmpl w:val="911455AE"/>
    <w:lvl w:ilvl="0" w:tplc="AEE868F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4" w15:restartNumberingAfterBreak="0">
    <w:nsid w:val="5F034C26"/>
    <w:multiLevelType w:val="multilevel"/>
    <w:tmpl w:val="16A621F8"/>
    <w:lvl w:ilvl="0">
      <w:start w:val="1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6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25" w15:restartNumberingAfterBreak="0">
    <w:nsid w:val="62273750"/>
    <w:multiLevelType w:val="hybridMultilevel"/>
    <w:tmpl w:val="FEE2D994"/>
    <w:lvl w:ilvl="0" w:tplc="FFFFFFFF">
      <w:start w:val="1"/>
      <w:numFmt w:val="decimalFullWidth"/>
      <w:lvlText w:val="%1."/>
      <w:lvlJc w:val="left"/>
      <w:pPr>
        <w:ind w:left="1494" w:hanging="360"/>
      </w:pPr>
      <w:rPr>
        <w:rFonts w:ascii="B Nazanin" w:hAnsi="B Nazanin" w:cs="B Nazanin" w:hint="cs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661203E1"/>
    <w:multiLevelType w:val="multilevel"/>
    <w:tmpl w:val="D60E64C0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676610F6"/>
    <w:multiLevelType w:val="hybridMultilevel"/>
    <w:tmpl w:val="958211D2"/>
    <w:lvl w:ilvl="0" w:tplc="572A3BD4">
      <w:start w:val="1"/>
      <w:numFmt w:val="decimalFullWidth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8" w15:restartNumberingAfterBreak="0">
    <w:nsid w:val="6BE7593C"/>
    <w:multiLevelType w:val="multilevel"/>
    <w:tmpl w:val="13FE56F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704D0157"/>
    <w:multiLevelType w:val="multilevel"/>
    <w:tmpl w:val="50D2077A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7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30" w15:restartNumberingAfterBreak="0">
    <w:nsid w:val="73486DD8"/>
    <w:multiLevelType w:val="multilevel"/>
    <w:tmpl w:val="6B30940E"/>
    <w:lvl w:ilvl="0">
      <w:start w:val="5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74CB59D1"/>
    <w:multiLevelType w:val="hybridMultilevel"/>
    <w:tmpl w:val="F868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A2A2E"/>
    <w:multiLevelType w:val="hybridMultilevel"/>
    <w:tmpl w:val="02E6A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E24371"/>
    <w:multiLevelType w:val="hybridMultilevel"/>
    <w:tmpl w:val="189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10F62"/>
    <w:multiLevelType w:val="hybridMultilevel"/>
    <w:tmpl w:val="A5286650"/>
    <w:lvl w:ilvl="0" w:tplc="4238B13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B691B"/>
    <w:multiLevelType w:val="multilevel"/>
    <w:tmpl w:val="0876F0C8"/>
    <w:lvl w:ilvl="0">
      <w:start w:val="1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7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36" w15:restartNumberingAfterBreak="0">
    <w:nsid w:val="7C2A3D81"/>
    <w:multiLevelType w:val="multilevel"/>
    <w:tmpl w:val="778213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CAA491C"/>
    <w:multiLevelType w:val="multilevel"/>
    <w:tmpl w:val="15B64B00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32"/>
  </w:num>
  <w:num w:numId="2">
    <w:abstractNumId w:val="12"/>
  </w:num>
  <w:num w:numId="3">
    <w:abstractNumId w:val="31"/>
  </w:num>
  <w:num w:numId="4">
    <w:abstractNumId w:val="17"/>
  </w:num>
  <w:num w:numId="5">
    <w:abstractNumId w:val="9"/>
  </w:num>
  <w:num w:numId="6">
    <w:abstractNumId w:val="19"/>
  </w:num>
  <w:num w:numId="7">
    <w:abstractNumId w:val="33"/>
  </w:num>
  <w:num w:numId="8">
    <w:abstractNumId w:val="0"/>
  </w:num>
  <w:num w:numId="9">
    <w:abstractNumId w:val="28"/>
  </w:num>
  <w:num w:numId="10">
    <w:abstractNumId w:val="4"/>
  </w:num>
  <w:num w:numId="11">
    <w:abstractNumId w:val="24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  <w:num w:numId="16">
    <w:abstractNumId w:val="36"/>
  </w:num>
  <w:num w:numId="17">
    <w:abstractNumId w:val="26"/>
  </w:num>
  <w:num w:numId="18">
    <w:abstractNumId w:val="16"/>
  </w:num>
  <w:num w:numId="19">
    <w:abstractNumId w:val="37"/>
  </w:num>
  <w:num w:numId="20">
    <w:abstractNumId w:val="35"/>
  </w:num>
  <w:num w:numId="21">
    <w:abstractNumId w:val="29"/>
  </w:num>
  <w:num w:numId="22">
    <w:abstractNumId w:val="18"/>
  </w:num>
  <w:num w:numId="23">
    <w:abstractNumId w:val="15"/>
  </w:num>
  <w:num w:numId="24">
    <w:abstractNumId w:val="34"/>
  </w:num>
  <w:num w:numId="25">
    <w:abstractNumId w:val="22"/>
  </w:num>
  <w:num w:numId="26">
    <w:abstractNumId w:val="1"/>
  </w:num>
  <w:num w:numId="27">
    <w:abstractNumId w:val="6"/>
  </w:num>
  <w:num w:numId="28">
    <w:abstractNumId w:val="7"/>
  </w:num>
  <w:num w:numId="29">
    <w:abstractNumId w:val="30"/>
  </w:num>
  <w:num w:numId="30">
    <w:abstractNumId w:val="21"/>
  </w:num>
  <w:num w:numId="31">
    <w:abstractNumId w:val="5"/>
  </w:num>
  <w:num w:numId="32">
    <w:abstractNumId w:val="13"/>
  </w:num>
  <w:num w:numId="33">
    <w:abstractNumId w:val="25"/>
  </w:num>
  <w:num w:numId="34">
    <w:abstractNumId w:val="20"/>
  </w:num>
  <w:num w:numId="35">
    <w:abstractNumId w:val="8"/>
  </w:num>
  <w:num w:numId="36">
    <w:abstractNumId w:val="14"/>
  </w:num>
  <w:num w:numId="37">
    <w:abstractNumId w:val="27"/>
  </w:num>
  <w:num w:numId="38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">
    <w15:presenceInfo w15:providerId="None" w15:userId="B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z5sdfrnsxvsle2rzlvspt6s9fxaaww5zar&quot;&gt;propozal&lt;record-ids&gt;&lt;item&gt;1&lt;/item&gt;&lt;item&gt;2&lt;/item&gt;&lt;item&gt;3&lt;/item&gt;&lt;item&gt;4&lt;/item&gt;&lt;/record-ids&gt;&lt;/item&gt;&lt;/Libraries&gt;"/>
  </w:docVars>
  <w:rsids>
    <w:rsidRoot w:val="00514E11"/>
    <w:rsid w:val="00002350"/>
    <w:rsid w:val="00005C16"/>
    <w:rsid w:val="00020212"/>
    <w:rsid w:val="00022D4E"/>
    <w:rsid w:val="00022EBE"/>
    <w:rsid w:val="00026524"/>
    <w:rsid w:val="00037676"/>
    <w:rsid w:val="000401C0"/>
    <w:rsid w:val="0004224A"/>
    <w:rsid w:val="000745D2"/>
    <w:rsid w:val="0007539A"/>
    <w:rsid w:val="00082F23"/>
    <w:rsid w:val="00083F82"/>
    <w:rsid w:val="000B3928"/>
    <w:rsid w:val="000C2626"/>
    <w:rsid w:val="000C7BE1"/>
    <w:rsid w:val="000C7C5A"/>
    <w:rsid w:val="000D21C0"/>
    <w:rsid w:val="000D2E67"/>
    <w:rsid w:val="000D5D98"/>
    <w:rsid w:val="000F48E5"/>
    <w:rsid w:val="000F5E7B"/>
    <w:rsid w:val="00122AE7"/>
    <w:rsid w:val="00122F1C"/>
    <w:rsid w:val="0012745F"/>
    <w:rsid w:val="00133DEB"/>
    <w:rsid w:val="00143C39"/>
    <w:rsid w:val="0015174C"/>
    <w:rsid w:val="001605A2"/>
    <w:rsid w:val="00160F38"/>
    <w:rsid w:val="00167CD7"/>
    <w:rsid w:val="001716A4"/>
    <w:rsid w:val="00172ABA"/>
    <w:rsid w:val="001920FB"/>
    <w:rsid w:val="001A5267"/>
    <w:rsid w:val="001B1357"/>
    <w:rsid w:val="001B639C"/>
    <w:rsid w:val="001C17C0"/>
    <w:rsid w:val="001C2005"/>
    <w:rsid w:val="001C25E9"/>
    <w:rsid w:val="001E18C7"/>
    <w:rsid w:val="001F6692"/>
    <w:rsid w:val="00206862"/>
    <w:rsid w:val="00232F1C"/>
    <w:rsid w:val="0023631B"/>
    <w:rsid w:val="00240A9D"/>
    <w:rsid w:val="002433A4"/>
    <w:rsid w:val="0026034F"/>
    <w:rsid w:val="00274924"/>
    <w:rsid w:val="002769B0"/>
    <w:rsid w:val="00296084"/>
    <w:rsid w:val="00297C41"/>
    <w:rsid w:val="002A3844"/>
    <w:rsid w:val="002A4E98"/>
    <w:rsid w:val="002A5D55"/>
    <w:rsid w:val="002C5075"/>
    <w:rsid w:val="002D0D40"/>
    <w:rsid w:val="002E6EB5"/>
    <w:rsid w:val="002E73BD"/>
    <w:rsid w:val="002F3978"/>
    <w:rsid w:val="00305333"/>
    <w:rsid w:val="003145AE"/>
    <w:rsid w:val="00314AC1"/>
    <w:rsid w:val="00330524"/>
    <w:rsid w:val="00341783"/>
    <w:rsid w:val="00347763"/>
    <w:rsid w:val="00350738"/>
    <w:rsid w:val="00352B02"/>
    <w:rsid w:val="0036096B"/>
    <w:rsid w:val="00366CAE"/>
    <w:rsid w:val="003733BF"/>
    <w:rsid w:val="003768EA"/>
    <w:rsid w:val="0038675B"/>
    <w:rsid w:val="0039203D"/>
    <w:rsid w:val="003A1260"/>
    <w:rsid w:val="003A7AAF"/>
    <w:rsid w:val="003B1FE3"/>
    <w:rsid w:val="003B5443"/>
    <w:rsid w:val="003D2E82"/>
    <w:rsid w:val="003E0C6B"/>
    <w:rsid w:val="003E7DF4"/>
    <w:rsid w:val="003F6BFD"/>
    <w:rsid w:val="00400B41"/>
    <w:rsid w:val="00401239"/>
    <w:rsid w:val="00416FB7"/>
    <w:rsid w:val="00420EEA"/>
    <w:rsid w:val="004349BA"/>
    <w:rsid w:val="004373BB"/>
    <w:rsid w:val="00446191"/>
    <w:rsid w:val="00466452"/>
    <w:rsid w:val="00476C5A"/>
    <w:rsid w:val="004828B6"/>
    <w:rsid w:val="0048522D"/>
    <w:rsid w:val="00490EDD"/>
    <w:rsid w:val="00495F64"/>
    <w:rsid w:val="004A501D"/>
    <w:rsid w:val="004A677E"/>
    <w:rsid w:val="004B003B"/>
    <w:rsid w:val="004B1A8C"/>
    <w:rsid w:val="004B3C79"/>
    <w:rsid w:val="004C4FC8"/>
    <w:rsid w:val="004D05BE"/>
    <w:rsid w:val="004D2EED"/>
    <w:rsid w:val="004D6DF5"/>
    <w:rsid w:val="004E737B"/>
    <w:rsid w:val="004F141B"/>
    <w:rsid w:val="004F4C3A"/>
    <w:rsid w:val="005049C4"/>
    <w:rsid w:val="0050733F"/>
    <w:rsid w:val="00514E11"/>
    <w:rsid w:val="00520DB3"/>
    <w:rsid w:val="005220B9"/>
    <w:rsid w:val="00534BC5"/>
    <w:rsid w:val="00537E24"/>
    <w:rsid w:val="00546274"/>
    <w:rsid w:val="00553643"/>
    <w:rsid w:val="00560381"/>
    <w:rsid w:val="00572C18"/>
    <w:rsid w:val="00591AD6"/>
    <w:rsid w:val="00595925"/>
    <w:rsid w:val="005A3D16"/>
    <w:rsid w:val="005C2F1E"/>
    <w:rsid w:val="005D7B4D"/>
    <w:rsid w:val="005E41AF"/>
    <w:rsid w:val="005E42B1"/>
    <w:rsid w:val="005E5987"/>
    <w:rsid w:val="00604731"/>
    <w:rsid w:val="006166F5"/>
    <w:rsid w:val="00617B9F"/>
    <w:rsid w:val="0062045C"/>
    <w:rsid w:val="00623725"/>
    <w:rsid w:val="00624C38"/>
    <w:rsid w:val="00625B30"/>
    <w:rsid w:val="00633738"/>
    <w:rsid w:val="00637578"/>
    <w:rsid w:val="00637A30"/>
    <w:rsid w:val="00653B52"/>
    <w:rsid w:val="0066403C"/>
    <w:rsid w:val="00671C85"/>
    <w:rsid w:val="00694F76"/>
    <w:rsid w:val="006962F3"/>
    <w:rsid w:val="006A28A6"/>
    <w:rsid w:val="006B11BF"/>
    <w:rsid w:val="006C1642"/>
    <w:rsid w:val="006C4C39"/>
    <w:rsid w:val="006C5370"/>
    <w:rsid w:val="006E0869"/>
    <w:rsid w:val="006E21F4"/>
    <w:rsid w:val="006E5C17"/>
    <w:rsid w:val="006E6DCF"/>
    <w:rsid w:val="006F1C94"/>
    <w:rsid w:val="006F2799"/>
    <w:rsid w:val="007009F3"/>
    <w:rsid w:val="00701ADF"/>
    <w:rsid w:val="0072790E"/>
    <w:rsid w:val="00732F7C"/>
    <w:rsid w:val="00734D21"/>
    <w:rsid w:val="00735C77"/>
    <w:rsid w:val="00753E55"/>
    <w:rsid w:val="007610B6"/>
    <w:rsid w:val="00785C34"/>
    <w:rsid w:val="0079779D"/>
    <w:rsid w:val="007B0F6D"/>
    <w:rsid w:val="007B2D9B"/>
    <w:rsid w:val="007B33D2"/>
    <w:rsid w:val="007C20C8"/>
    <w:rsid w:val="007C7E93"/>
    <w:rsid w:val="007E3B68"/>
    <w:rsid w:val="007E74CB"/>
    <w:rsid w:val="007F3441"/>
    <w:rsid w:val="007F3CCD"/>
    <w:rsid w:val="007F6C94"/>
    <w:rsid w:val="00807FBC"/>
    <w:rsid w:val="008273A8"/>
    <w:rsid w:val="0083143E"/>
    <w:rsid w:val="00847C1B"/>
    <w:rsid w:val="00850531"/>
    <w:rsid w:val="008548C8"/>
    <w:rsid w:val="008870C8"/>
    <w:rsid w:val="00890C69"/>
    <w:rsid w:val="00892832"/>
    <w:rsid w:val="00894D8A"/>
    <w:rsid w:val="008958E0"/>
    <w:rsid w:val="008A3EB8"/>
    <w:rsid w:val="008B14D5"/>
    <w:rsid w:val="008C7A8B"/>
    <w:rsid w:val="008E2E19"/>
    <w:rsid w:val="008E4616"/>
    <w:rsid w:val="008F2490"/>
    <w:rsid w:val="008F4631"/>
    <w:rsid w:val="00906BE2"/>
    <w:rsid w:val="00913508"/>
    <w:rsid w:val="0091715E"/>
    <w:rsid w:val="00956717"/>
    <w:rsid w:val="009621FD"/>
    <w:rsid w:val="00972F1A"/>
    <w:rsid w:val="009762E8"/>
    <w:rsid w:val="0097756A"/>
    <w:rsid w:val="00982FFF"/>
    <w:rsid w:val="009A05EE"/>
    <w:rsid w:val="009A34C6"/>
    <w:rsid w:val="009A4872"/>
    <w:rsid w:val="009B6085"/>
    <w:rsid w:val="009B6C97"/>
    <w:rsid w:val="009B772C"/>
    <w:rsid w:val="009C2EA2"/>
    <w:rsid w:val="009D01F0"/>
    <w:rsid w:val="009E6923"/>
    <w:rsid w:val="009F095D"/>
    <w:rsid w:val="009F390F"/>
    <w:rsid w:val="009F46A5"/>
    <w:rsid w:val="00A07014"/>
    <w:rsid w:val="00A118DB"/>
    <w:rsid w:val="00A128E4"/>
    <w:rsid w:val="00A12E63"/>
    <w:rsid w:val="00A33898"/>
    <w:rsid w:val="00A41AA6"/>
    <w:rsid w:val="00A4580A"/>
    <w:rsid w:val="00A51B8B"/>
    <w:rsid w:val="00A52C4D"/>
    <w:rsid w:val="00A534EB"/>
    <w:rsid w:val="00A72D8D"/>
    <w:rsid w:val="00A76C9A"/>
    <w:rsid w:val="00A82763"/>
    <w:rsid w:val="00AA2E2E"/>
    <w:rsid w:val="00AA3462"/>
    <w:rsid w:val="00AB4224"/>
    <w:rsid w:val="00AD68C1"/>
    <w:rsid w:val="00AE550D"/>
    <w:rsid w:val="00B03E29"/>
    <w:rsid w:val="00B043C6"/>
    <w:rsid w:val="00B05684"/>
    <w:rsid w:val="00B0665F"/>
    <w:rsid w:val="00B14BFE"/>
    <w:rsid w:val="00B164CD"/>
    <w:rsid w:val="00B56381"/>
    <w:rsid w:val="00B60631"/>
    <w:rsid w:val="00B61907"/>
    <w:rsid w:val="00B73398"/>
    <w:rsid w:val="00B94D71"/>
    <w:rsid w:val="00BB55A8"/>
    <w:rsid w:val="00BC149D"/>
    <w:rsid w:val="00BC533F"/>
    <w:rsid w:val="00BD0400"/>
    <w:rsid w:val="00BD211F"/>
    <w:rsid w:val="00BE0F31"/>
    <w:rsid w:val="00BF34DF"/>
    <w:rsid w:val="00C067B3"/>
    <w:rsid w:val="00C06FA4"/>
    <w:rsid w:val="00C125E1"/>
    <w:rsid w:val="00C1444E"/>
    <w:rsid w:val="00C17566"/>
    <w:rsid w:val="00C17652"/>
    <w:rsid w:val="00C219CD"/>
    <w:rsid w:val="00C2480A"/>
    <w:rsid w:val="00C24CA8"/>
    <w:rsid w:val="00C34254"/>
    <w:rsid w:val="00C545C5"/>
    <w:rsid w:val="00C55D2C"/>
    <w:rsid w:val="00C65394"/>
    <w:rsid w:val="00C66CC2"/>
    <w:rsid w:val="00C67BCC"/>
    <w:rsid w:val="00C71A6D"/>
    <w:rsid w:val="00C81DA6"/>
    <w:rsid w:val="00C823D9"/>
    <w:rsid w:val="00C8499A"/>
    <w:rsid w:val="00C951BA"/>
    <w:rsid w:val="00CB5B05"/>
    <w:rsid w:val="00CC469F"/>
    <w:rsid w:val="00CD7F01"/>
    <w:rsid w:val="00CE6EAD"/>
    <w:rsid w:val="00CF269A"/>
    <w:rsid w:val="00CF4EA6"/>
    <w:rsid w:val="00D10EE2"/>
    <w:rsid w:val="00D36074"/>
    <w:rsid w:val="00D37C10"/>
    <w:rsid w:val="00D43EA3"/>
    <w:rsid w:val="00D46806"/>
    <w:rsid w:val="00D46A20"/>
    <w:rsid w:val="00D70105"/>
    <w:rsid w:val="00D7771B"/>
    <w:rsid w:val="00D91CE0"/>
    <w:rsid w:val="00D922F4"/>
    <w:rsid w:val="00D95058"/>
    <w:rsid w:val="00DA6011"/>
    <w:rsid w:val="00DA710D"/>
    <w:rsid w:val="00DB0008"/>
    <w:rsid w:val="00DC34D9"/>
    <w:rsid w:val="00DD1C66"/>
    <w:rsid w:val="00DE1A10"/>
    <w:rsid w:val="00DE53A8"/>
    <w:rsid w:val="00E018BF"/>
    <w:rsid w:val="00E0642E"/>
    <w:rsid w:val="00E110A2"/>
    <w:rsid w:val="00E239AB"/>
    <w:rsid w:val="00E246DC"/>
    <w:rsid w:val="00E42ABC"/>
    <w:rsid w:val="00E44938"/>
    <w:rsid w:val="00E50F51"/>
    <w:rsid w:val="00E626FE"/>
    <w:rsid w:val="00E64B99"/>
    <w:rsid w:val="00E71244"/>
    <w:rsid w:val="00E71C34"/>
    <w:rsid w:val="00E8725D"/>
    <w:rsid w:val="00E91FE5"/>
    <w:rsid w:val="00EB4601"/>
    <w:rsid w:val="00EB7FB4"/>
    <w:rsid w:val="00EC20C5"/>
    <w:rsid w:val="00EF359F"/>
    <w:rsid w:val="00EF4A9D"/>
    <w:rsid w:val="00EF4FF4"/>
    <w:rsid w:val="00F11A39"/>
    <w:rsid w:val="00F1355E"/>
    <w:rsid w:val="00F15DF0"/>
    <w:rsid w:val="00F362B2"/>
    <w:rsid w:val="00F4250E"/>
    <w:rsid w:val="00F47711"/>
    <w:rsid w:val="00F514AF"/>
    <w:rsid w:val="00F5630E"/>
    <w:rsid w:val="00F60984"/>
    <w:rsid w:val="00F62A12"/>
    <w:rsid w:val="00F63C9D"/>
    <w:rsid w:val="00F65698"/>
    <w:rsid w:val="00F7381B"/>
    <w:rsid w:val="00F91C40"/>
    <w:rsid w:val="00FA49EF"/>
    <w:rsid w:val="00FA6EF9"/>
    <w:rsid w:val="00FA70DE"/>
    <w:rsid w:val="00FC7FC2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4942C"/>
  <w15:docId w15:val="{85DDC3D1-5045-4257-9219-BC128F5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462"/>
    <w:rPr>
      <w:rFonts w:asciiTheme="minorBidi" w:eastAsia="B Nazanin" w:hAnsiTheme="minorBidi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3A4"/>
    <w:pPr>
      <w:keepNext/>
      <w:keepLines/>
      <w:numPr>
        <w:numId w:val="24"/>
      </w:numPr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58E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58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8E0"/>
  </w:style>
  <w:style w:type="paragraph" w:styleId="Footer">
    <w:name w:val="footer"/>
    <w:basedOn w:val="Normal"/>
    <w:link w:val="Foot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8E0"/>
  </w:style>
  <w:style w:type="paragraph" w:styleId="ListParagraph">
    <w:name w:val="List Paragraph"/>
    <w:basedOn w:val="Normal"/>
    <w:uiPriority w:val="34"/>
    <w:qFormat/>
    <w:rsid w:val="008870C8"/>
    <w:pPr>
      <w:ind w:left="720"/>
      <w:contextualSpacing/>
    </w:pPr>
  </w:style>
  <w:style w:type="table" w:styleId="TableGrid">
    <w:name w:val="Table Grid"/>
    <w:basedOn w:val="TableNormal"/>
    <w:uiPriority w:val="59"/>
    <w:rsid w:val="00E4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33A4"/>
    <w:rPr>
      <w:rFonts w:ascii="B Nazanin" w:eastAsiaTheme="majorEastAsia" w:hAnsi="B Nazanin" w:cs="B Nazani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533F"/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533F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C533F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D7771B"/>
  </w:style>
  <w:style w:type="character" w:styleId="PlaceholderText">
    <w:name w:val="Placeholder Text"/>
    <w:basedOn w:val="DefaultParagraphFont"/>
    <w:uiPriority w:val="99"/>
    <w:semiHidden/>
    <w:rsid w:val="00D7771B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D7771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D7771B"/>
    <w:rPr>
      <w:rFonts w:ascii="Times New Roman" w:hAnsi="Times New Roman" w:cs="Times New Roman"/>
      <w:sz w:val="24"/>
      <w:szCs w:val="24"/>
      <w:lang w:bidi="fa-IR"/>
    </w:rPr>
  </w:style>
  <w:style w:type="paragraph" w:customStyle="1" w:styleId="Title1">
    <w:name w:val="Title1"/>
    <w:basedOn w:val="Normal"/>
    <w:next w:val="Normal"/>
    <w:uiPriority w:val="10"/>
    <w:qFormat/>
    <w:rsid w:val="00D7771B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1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Subtitle1">
    <w:name w:val="Subtitle1"/>
    <w:basedOn w:val="Normal"/>
    <w:next w:val="Normal"/>
    <w:uiPriority w:val="11"/>
    <w:qFormat/>
    <w:rsid w:val="00D7771B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71B"/>
    <w:rPr>
      <w:rFonts w:eastAsia="Times New Roman"/>
      <w:color w:val="5A5A5A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7771B"/>
  </w:style>
  <w:style w:type="paragraph" w:styleId="NormalWeb">
    <w:name w:val="Normal (Web)"/>
    <w:basedOn w:val="Normal"/>
    <w:uiPriority w:val="99"/>
    <w:semiHidden/>
    <w:unhideWhenUsed/>
    <w:rsid w:val="00D7771B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771B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7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1B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D7771B"/>
    <w:rPr>
      <w:rFonts w:eastAsiaTheme="minorEastAsia"/>
      <w:color w:val="5A5A5A" w:themeColor="text1" w:themeTint="A5"/>
      <w:spacing w:val="15"/>
    </w:rPr>
  </w:style>
  <w:style w:type="character" w:customStyle="1" w:styleId="TitleChar11">
    <w:name w:val="Title Char11"/>
    <w:basedOn w:val="DefaultParagraphFont"/>
    <w:uiPriority w:val="10"/>
    <w:rsid w:val="002433A4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SubtitleChar11">
    <w:name w:val="Subtitle Char11"/>
    <w:basedOn w:val="DefaultParagraphFont"/>
    <w:uiPriority w:val="11"/>
    <w:rsid w:val="002433A4"/>
    <w:rPr>
      <w:rFonts w:eastAsiaTheme="minorEastAsia" w:cs="Times New Roman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669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6692"/>
    <w:rPr>
      <w:rFonts w:asciiTheme="minorBidi" w:eastAsia="B Nazanin" w:hAnsiTheme="min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6692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9F390F"/>
    <w:pPr>
      <w:jc w:val="center"/>
    </w:pPr>
    <w:rPr>
      <w:rFonts w:ascii="Arial" w:hAnsi="Arial"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390F"/>
    <w:rPr>
      <w:rFonts w:ascii="Arial" w:eastAsia="B Nazanin" w:hAnsi="Arial"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9F390F"/>
    <w:pPr>
      <w:jc w:val="right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390F"/>
    <w:rPr>
      <w:rFonts w:ascii="Arial" w:eastAsia="B Nazanin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6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Vas17</b:Tag>
    <b:SourceType>ConferenceProceedings</b:SourceType>
    <b:Guid>{518510CA-8ACD-A043-9884-AAF5F1AC8EA5}</b:Guid>
    <b:Author>
      <b:Author>
        <b:NameList>
          <b:Person>
            <b:Last>Vaswani</b:Last>
            <b:First>Ashish</b:First>
          </b:Person>
          <b:Person>
            <b:Last>Shazeer</b:Last>
            <b:First>Noam </b:First>
          </b:Person>
          <b:Person>
            <b:Last>Parmar</b:Last>
            <b:First>Niki</b:First>
          </b:Person>
          <b:Person>
            <b:Last>Uszkoreit</b:Last>
            <b:First>Jakob </b:First>
          </b:Person>
          <b:Person>
            <b:Last>Jones</b:Last>
            <b:First>Llion</b:First>
          </b:Person>
          <b:Person>
            <b:Last>Gomez</b:Last>
            <b:First>Aidan</b:First>
          </b:Person>
          <b:Person>
            <b:Last>Kaiser</b:Last>
            <b:First>Łukasz </b:First>
          </b:Person>
          <b:Person>
            <b:Last>Polosukhin</b:Last>
            <b:First>Illia</b:First>
          </b:Person>
        </b:NameList>
      </b:Author>
    </b:Author>
    <b:Title>Attention is all you need</b:Title>
    <b:ConferenceName>31st Conference on Neural Information Processing Systems (NIPS 2017)</b:ConferenceName>
    <b:City>Long Beach, CA, USA</b:City>
    <b:Year>2017</b:Year>
    <b:RefOrder>2</b:RefOrder>
  </b:Source>
  <b:Source>
    <b:Tag>Dev19</b:Tag>
    <b:SourceType>ConferenceProceedings</b:SourceType>
    <b:Guid>{5D087CF3-6319-074B-9483-23B2853EFD66}</b:Guid>
    <b:Title>BERT: Pre-training of Deep Bidirectional Transformers for Language Understanding</b:Title>
    <b:ConferenceName>Proceedings of the 2019 Conference of the North</b:ConferenceName>
    <b:Year>2019</b:Year>
    <b:Author>
      <b:Author>
        <b:NameList>
          <b:Person>
            <b:Last>Devlin</b:Last>
            <b:First>Jacob</b:First>
          </b:Person>
          <b:Person>
            <b:Last>Chang</b:Last>
            <b:First>Ming-Wei </b:First>
          </b:Person>
          <b:Person>
            <b:Last>Lee</b:Last>
            <b:First>Kenton </b:First>
          </b:Person>
          <b:Person>
            <b:Last>Toutanova</b:Last>
            <b:First>Kristina</b:First>
          </b:Person>
        </b:NameList>
      </b:Author>
    </b:Author>
    <b:RefOrder>3</b:RefOrder>
  </b:Source>
  <b:Source>
    <b:Tag>Kam21</b:Tag>
    <b:SourceType>JournalArticle</b:SourceType>
    <b:Guid>{E350429A-7F01-4E34-90EB-FBA0BF2ACEB1}</b:Guid>
    <b:Title>A machine learning, bias-free approach for predicting business success using Crunchbase data</b:Title>
    <b:Year>2021</b:Year>
    <b:Author>
      <b:Author>
        <b:NameList>
          <b:Person>
            <b:Last>Kamil Żbikowski ∗</b:Last>
            <b:First>Piotr</b:First>
            <b:Middle>Antosiuk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CB61E97-6127-43D2-B07B-02AA8F8A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amuzesh</dc:creator>
  <cp:lastModifiedBy>RePack by Diakov</cp:lastModifiedBy>
  <cp:revision>8</cp:revision>
  <cp:lastPrinted>2023-11-13T18:23:00Z</cp:lastPrinted>
  <dcterms:created xsi:type="dcterms:W3CDTF">2023-12-24T13:45:00Z</dcterms:created>
  <dcterms:modified xsi:type="dcterms:W3CDTF">2023-12-28T06:31:00Z</dcterms:modified>
</cp:coreProperties>
</file>